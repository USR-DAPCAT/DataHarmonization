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FC4" w:rsidRDefault="009F4F43">
      <w:pPr>
        <w:pStyle w:val="Ttulo"/>
        <w:jc w:val="center"/>
      </w:pPr>
      <w:bookmarkStart w:id="0" w:name="_g7xv5sdv7m0i" w:colFirst="0" w:colLast="0"/>
      <w:bookmarkEnd w:id="0"/>
      <w:r>
        <w:t>All-</w:t>
      </w:r>
      <w:proofErr w:type="spellStart"/>
      <w:r>
        <w:t>cause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cardio</w:t>
      </w:r>
      <w:proofErr w:type="spellEnd"/>
      <w:r>
        <w:t>-renal-</w:t>
      </w:r>
      <w:proofErr w:type="spellStart"/>
      <w:r>
        <w:t>metabolic</w:t>
      </w:r>
      <w:proofErr w:type="spellEnd"/>
      <w:r>
        <w:t xml:space="preserve"> </w:t>
      </w:r>
      <w:proofErr w:type="spellStart"/>
      <w:r>
        <w:t>mortality</w:t>
      </w:r>
      <w:proofErr w:type="spellEnd"/>
      <w:r>
        <w:t xml:space="preserve"> in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2 </w:t>
      </w:r>
      <w:proofErr w:type="spellStart"/>
      <w:r>
        <w:t>diabetes</w:t>
      </w:r>
      <w:proofErr w:type="spellEnd"/>
      <w:r>
        <w:t xml:space="preserve">: </w:t>
      </w:r>
    </w:p>
    <w:p w:rsidR="00761FC4" w:rsidRDefault="009F4F43">
      <w:pPr>
        <w:pStyle w:val="Ttulo"/>
        <w:jc w:val="center"/>
      </w:pPr>
      <w:bookmarkStart w:id="1" w:name="_y8no6i1u9vg1" w:colFirst="0" w:colLast="0"/>
      <w:bookmarkEnd w:id="1"/>
      <w:r>
        <w:t xml:space="preserve">a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trend</w:t>
      </w:r>
      <w:proofErr w:type="spellEnd"/>
      <w:r>
        <w:t xml:space="preserve"> </w:t>
      </w:r>
      <w:proofErr w:type="spellStart"/>
      <w:r>
        <w:t>study</w:t>
      </w:r>
      <w:proofErr w:type="spellEnd"/>
    </w:p>
    <w:p w:rsidR="00761FC4" w:rsidRDefault="009F4F43">
      <w:r>
        <w:rPr>
          <w:b/>
        </w:rPr>
        <w:t>Investigador/a Principal (IP)</w:t>
      </w:r>
      <w:r>
        <w:t>: Dídac Mauricio</w:t>
      </w:r>
    </w:p>
    <w:p w:rsidR="00761FC4" w:rsidRDefault="009F4F43">
      <w:r>
        <w:rPr>
          <w:b/>
        </w:rPr>
        <w:t xml:space="preserve">Data Manager extern: </w:t>
      </w:r>
      <w:r>
        <w:t>Jordi Real</w:t>
      </w:r>
    </w:p>
    <w:p w:rsidR="00761FC4" w:rsidRDefault="009F4F43">
      <w:r>
        <w:rPr>
          <w:b/>
        </w:rPr>
        <w:t>Codi SIDIAP:</w:t>
      </w:r>
      <w:r>
        <w:t xml:space="preserve"> 341</w:t>
      </w:r>
    </w:p>
    <w:p w:rsidR="00761FC4" w:rsidRDefault="009F4F43">
      <w:r>
        <w:rPr>
          <w:b/>
        </w:rPr>
        <w:t xml:space="preserve">Nom BD SIDIAP: </w:t>
      </w:r>
      <w:r>
        <w:t>DAPCRMM</w:t>
      </w:r>
    </w:p>
    <w:p w:rsidR="00761FC4" w:rsidRDefault="009F4F43">
      <w:r>
        <w:rPr>
          <w:b/>
        </w:rPr>
        <w:t xml:space="preserve">Data Manager SIDIAP: </w:t>
      </w:r>
      <w:r>
        <w:t>María Aragón</w:t>
      </w:r>
    </w:p>
    <w:p w:rsidR="00761FC4" w:rsidRDefault="00761FC4"/>
    <w:sdt>
      <w:sdtPr>
        <w:id w:val="929928071"/>
        <w:docPartObj>
          <w:docPartGallery w:val="Table of Contents"/>
          <w:docPartUnique/>
        </w:docPartObj>
      </w:sdtPr>
      <w:sdtEndPr/>
      <w:sdtContent>
        <w:p w:rsidR="00761FC4" w:rsidRDefault="009F4F43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lv7sfysmiw87">
            <w:r>
              <w:rPr>
                <w:color w:val="1155CC"/>
                <w:u w:val="single"/>
              </w:rPr>
              <w:t>Introducció</w:t>
            </w:r>
          </w:hyperlink>
        </w:p>
        <w:p w:rsidR="00761FC4" w:rsidRDefault="00045B9D">
          <w:pPr>
            <w:spacing w:before="200" w:line="240" w:lineRule="auto"/>
            <w:rPr>
              <w:color w:val="1155CC"/>
              <w:u w:val="single"/>
            </w:rPr>
          </w:pPr>
          <w:hyperlink w:anchor="_nxbcmzpdtslw">
            <w:r w:rsidR="009F4F43">
              <w:rPr>
                <w:color w:val="1155CC"/>
                <w:u w:val="single"/>
              </w:rPr>
              <w:t>Objectius del projecte</w:t>
            </w:r>
          </w:hyperlink>
        </w:p>
        <w:p w:rsidR="00761FC4" w:rsidRDefault="00045B9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r3vzqjndgdbr">
            <w:r w:rsidR="009F4F43">
              <w:rPr>
                <w:color w:val="1155CC"/>
                <w:u w:val="single"/>
              </w:rPr>
              <w:t>Objectius principals</w:t>
            </w:r>
          </w:hyperlink>
        </w:p>
        <w:p w:rsidR="00761FC4" w:rsidRDefault="00045B9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ie34uzythxbd">
            <w:r w:rsidR="009F4F43">
              <w:rPr>
                <w:color w:val="1155CC"/>
                <w:u w:val="single"/>
              </w:rPr>
              <w:t>Objectius secundaris</w:t>
            </w:r>
          </w:hyperlink>
        </w:p>
        <w:p w:rsidR="00761FC4" w:rsidRDefault="00045B9D">
          <w:pPr>
            <w:spacing w:before="200" w:line="240" w:lineRule="auto"/>
            <w:rPr>
              <w:color w:val="1155CC"/>
              <w:u w:val="single"/>
            </w:rPr>
          </w:pPr>
          <w:hyperlink w:anchor="_xhtjwevfrehs">
            <w:r w:rsidR="009F4F43">
              <w:rPr>
                <w:color w:val="1155CC"/>
                <w:u w:val="single"/>
              </w:rPr>
              <w:t>Documents emprats</w:t>
            </w:r>
          </w:hyperlink>
        </w:p>
        <w:p w:rsidR="00761FC4" w:rsidRDefault="00045B9D">
          <w:pPr>
            <w:spacing w:before="200" w:line="240" w:lineRule="auto"/>
            <w:rPr>
              <w:color w:val="1155CC"/>
              <w:u w:val="single"/>
            </w:rPr>
          </w:pPr>
          <w:hyperlink w:anchor="_bndcv8ex9tms">
            <w:r w:rsidR="009F4F43">
              <w:rPr>
                <w:color w:val="1155CC"/>
                <w:u w:val="single"/>
              </w:rPr>
              <w:t>Metodologia</w:t>
            </w:r>
          </w:hyperlink>
        </w:p>
        <w:p w:rsidR="00761FC4" w:rsidRDefault="00045B9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l6gfuiogw2h">
            <w:r w:rsidR="009F4F43">
              <w:rPr>
                <w:color w:val="1155CC"/>
                <w:u w:val="single"/>
              </w:rPr>
              <w:t>Unitat d’estudi</w:t>
            </w:r>
          </w:hyperlink>
        </w:p>
        <w:p w:rsidR="00761FC4" w:rsidRDefault="00045B9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k0dw95jckh50">
            <w:r w:rsidR="009F4F43">
              <w:rPr>
                <w:color w:val="1155CC"/>
                <w:u w:val="single"/>
              </w:rPr>
              <w:t>Tipus d’estudi</w:t>
            </w:r>
          </w:hyperlink>
        </w:p>
        <w:p w:rsidR="00761FC4" w:rsidRDefault="00045B9D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2a647agp17t4">
            <w:r w:rsidR="009F4F43">
              <w:rPr>
                <w:color w:val="1155CC"/>
                <w:u w:val="single"/>
              </w:rPr>
              <w:t>Variables d’aparellament</w:t>
            </w:r>
          </w:hyperlink>
        </w:p>
        <w:p w:rsidR="00761FC4" w:rsidRDefault="00045B9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6ydvf0m1to5q">
            <w:r w:rsidR="009F4F43">
              <w:rPr>
                <w:color w:val="1155CC"/>
                <w:u w:val="single"/>
              </w:rPr>
              <w:t>Període d’estudi</w:t>
            </w:r>
          </w:hyperlink>
        </w:p>
        <w:p w:rsidR="00761FC4" w:rsidRDefault="00045B9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o80aqvdire0">
            <w:r w:rsidR="009F4F43">
              <w:rPr>
                <w:color w:val="1155CC"/>
                <w:u w:val="single"/>
              </w:rPr>
              <w:t>Població d’estudi</w:t>
            </w:r>
          </w:hyperlink>
        </w:p>
        <w:p w:rsidR="00761FC4" w:rsidRDefault="00045B9D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203b2dio5a64">
            <w:r w:rsidR="009F4F43">
              <w:rPr>
                <w:color w:val="1155CC"/>
                <w:u w:val="single"/>
              </w:rPr>
              <w:t>Criteris d’inclusió</w:t>
            </w:r>
          </w:hyperlink>
        </w:p>
        <w:p w:rsidR="00761FC4" w:rsidRDefault="00045B9D">
          <w:pPr>
            <w:spacing w:before="60" w:line="240" w:lineRule="auto"/>
            <w:ind w:left="1080"/>
            <w:rPr>
              <w:color w:val="1155CC"/>
              <w:u w:val="single"/>
            </w:rPr>
          </w:pPr>
          <w:hyperlink w:anchor="_e9plrkd3zkhn">
            <w:r w:rsidR="009F4F43">
              <w:rPr>
                <w:color w:val="1155CC"/>
                <w:u w:val="single"/>
              </w:rPr>
              <w:t>Casos</w:t>
            </w:r>
          </w:hyperlink>
        </w:p>
        <w:p w:rsidR="00761FC4" w:rsidRDefault="00045B9D">
          <w:pPr>
            <w:spacing w:before="60" w:line="240" w:lineRule="auto"/>
            <w:ind w:left="1080"/>
            <w:rPr>
              <w:color w:val="1155CC"/>
              <w:u w:val="single"/>
            </w:rPr>
          </w:pPr>
          <w:hyperlink w:anchor="_ch3ad4lzivqy">
            <w:r w:rsidR="009F4F43">
              <w:rPr>
                <w:color w:val="1155CC"/>
                <w:u w:val="single"/>
              </w:rPr>
              <w:t>Controls</w:t>
            </w:r>
          </w:hyperlink>
        </w:p>
        <w:p w:rsidR="00761FC4" w:rsidRDefault="00045B9D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mbi05w5nz5x8">
            <w:r w:rsidR="009F4F43">
              <w:rPr>
                <w:color w:val="1155CC"/>
                <w:u w:val="single"/>
              </w:rPr>
              <w:t>Criteris d’exclusió</w:t>
            </w:r>
          </w:hyperlink>
        </w:p>
        <w:p w:rsidR="00761FC4" w:rsidRDefault="00045B9D">
          <w:pPr>
            <w:spacing w:before="60" w:line="240" w:lineRule="auto"/>
            <w:ind w:left="1080"/>
            <w:rPr>
              <w:color w:val="1155CC"/>
              <w:u w:val="single"/>
            </w:rPr>
          </w:pPr>
          <w:hyperlink w:anchor="_xtacej26041e">
            <w:r w:rsidR="009F4F43">
              <w:rPr>
                <w:color w:val="1155CC"/>
                <w:u w:val="single"/>
              </w:rPr>
              <w:t>Controls</w:t>
            </w:r>
          </w:hyperlink>
        </w:p>
        <w:p w:rsidR="00761FC4" w:rsidRDefault="00045B9D">
          <w:pPr>
            <w:spacing w:before="200" w:line="240" w:lineRule="auto"/>
            <w:rPr>
              <w:color w:val="1155CC"/>
              <w:u w:val="single"/>
            </w:rPr>
          </w:pPr>
          <w:hyperlink w:anchor="_plrbhvqmlmd4">
            <w:r w:rsidR="009F4F43">
              <w:rPr>
                <w:color w:val="1155CC"/>
                <w:u w:val="single"/>
              </w:rPr>
              <w:t>Consideracions prèvies a la descàrrega de dades</w:t>
            </w:r>
          </w:hyperlink>
        </w:p>
        <w:p w:rsidR="00761FC4" w:rsidRDefault="00045B9D">
          <w:pPr>
            <w:spacing w:before="200" w:line="240" w:lineRule="auto"/>
            <w:rPr>
              <w:color w:val="1155CC"/>
              <w:u w:val="single"/>
            </w:rPr>
          </w:pPr>
          <w:hyperlink w:anchor="_joa4wi383q0">
            <w:r w:rsidR="009F4F43">
              <w:rPr>
                <w:color w:val="1155CC"/>
                <w:u w:val="single"/>
              </w:rPr>
              <w:t>Taules</w:t>
            </w:r>
          </w:hyperlink>
        </w:p>
        <w:p w:rsidR="00761FC4" w:rsidRDefault="00045B9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hwvakzlmabqk">
            <w:r w:rsidR="009F4F43">
              <w:rPr>
                <w:color w:val="1155CC"/>
                <w:u w:val="single"/>
              </w:rPr>
              <w:t>Població (Pacients)</w:t>
            </w:r>
          </w:hyperlink>
        </w:p>
        <w:p w:rsidR="00761FC4" w:rsidRDefault="00045B9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c2qheoalaz51">
            <w:r w:rsidR="009F4F43">
              <w:rPr>
                <w:color w:val="1155CC"/>
                <w:u w:val="single"/>
              </w:rPr>
              <w:t>Variables Socioeconòmiques</w:t>
            </w:r>
          </w:hyperlink>
        </w:p>
        <w:p w:rsidR="00761FC4" w:rsidRDefault="00045B9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84r9os5t0d9">
            <w:r w:rsidR="009F4F43">
              <w:rPr>
                <w:color w:val="1155CC"/>
                <w:u w:val="single"/>
              </w:rPr>
              <w:t>Variables GeoSanitàries</w:t>
            </w:r>
          </w:hyperlink>
        </w:p>
        <w:p w:rsidR="00761FC4" w:rsidRDefault="00045B9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4z2a0a8f2t8">
            <w:r w:rsidR="009F4F43">
              <w:rPr>
                <w:color w:val="1155CC"/>
                <w:u w:val="single"/>
              </w:rPr>
              <w:t>Problemes</w:t>
            </w:r>
          </w:hyperlink>
        </w:p>
        <w:p w:rsidR="00761FC4" w:rsidRDefault="00045B9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h3nprpe8hkc">
            <w:r w:rsidR="009F4F43">
              <w:rPr>
                <w:color w:val="1155CC"/>
                <w:u w:val="single"/>
              </w:rPr>
              <w:t>Tabac</w:t>
            </w:r>
          </w:hyperlink>
        </w:p>
        <w:p w:rsidR="00761FC4" w:rsidRDefault="00045B9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toyunv3cbgr7">
            <w:r w:rsidR="009F4F43">
              <w:rPr>
                <w:color w:val="1155CC"/>
                <w:u w:val="single"/>
              </w:rPr>
              <w:t>Facturació</w:t>
            </w:r>
          </w:hyperlink>
        </w:p>
        <w:p w:rsidR="00761FC4" w:rsidRDefault="00045B9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una95co9ara">
            <w:r w:rsidR="009F4F43">
              <w:rPr>
                <w:color w:val="1155CC"/>
                <w:u w:val="single"/>
              </w:rPr>
              <w:t>Prescripció</w:t>
            </w:r>
          </w:hyperlink>
        </w:p>
        <w:p w:rsidR="00761FC4" w:rsidRDefault="00045B9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j9udsb2f6tl">
            <w:r w:rsidR="009F4F43">
              <w:rPr>
                <w:color w:val="1155CC"/>
                <w:u w:val="single"/>
              </w:rPr>
              <w:t>Variables Clíniques</w:t>
            </w:r>
          </w:hyperlink>
        </w:p>
        <w:p w:rsidR="00761FC4" w:rsidRDefault="00045B9D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pjfny4s6900m">
            <w:r w:rsidR="009F4F43">
              <w:rPr>
                <w:color w:val="1155CC"/>
                <w:u w:val="single"/>
              </w:rPr>
              <w:t>Laboratori</w:t>
            </w:r>
          </w:hyperlink>
          <w:r w:rsidR="009F4F43">
            <w:fldChar w:fldCharType="end"/>
          </w:r>
        </w:p>
      </w:sdtContent>
    </w:sdt>
    <w:p w:rsidR="00761FC4" w:rsidRDefault="009F4F43">
      <w:pPr>
        <w:pStyle w:val="Ttulo1"/>
        <w:keepNext w:val="0"/>
        <w:keepLines w:val="0"/>
        <w:spacing w:line="331" w:lineRule="auto"/>
      </w:pPr>
      <w:bookmarkStart w:id="2" w:name="_lv7sfysmiw87" w:colFirst="0" w:colLast="0"/>
      <w:bookmarkEnd w:id="2"/>
      <w:r>
        <w:lastRenderedPageBreak/>
        <w:t>Introducció</w:t>
      </w:r>
    </w:p>
    <w:p w:rsidR="00761FC4" w:rsidRDefault="009F4F43">
      <w:r>
        <w:t>Al present document tractarem de traduir el protocol original del projecte a l’estructura actual del SIDIAP, convertint-se aquest en el manual fet servir pels Data Managers del SIDIAP durant l’extracció de les dades. És un document INTERN del SIDIAP.</w:t>
      </w:r>
    </w:p>
    <w:p w:rsidR="00761FC4" w:rsidRDefault="009F4F43">
      <w:pPr>
        <w:pStyle w:val="Ttulo1"/>
        <w:keepNext w:val="0"/>
        <w:keepLines w:val="0"/>
        <w:spacing w:line="331" w:lineRule="auto"/>
      </w:pPr>
      <w:bookmarkStart w:id="3" w:name="_nxbcmzpdtslw" w:colFirst="0" w:colLast="0"/>
      <w:bookmarkEnd w:id="3"/>
      <w:r>
        <w:t>Objectius del projecte</w:t>
      </w:r>
    </w:p>
    <w:p w:rsidR="00761FC4" w:rsidRDefault="009F4F43">
      <w:pPr>
        <w:pStyle w:val="Ttulo2"/>
        <w:keepNext w:val="0"/>
        <w:keepLines w:val="0"/>
        <w:spacing w:line="397" w:lineRule="auto"/>
      </w:pPr>
      <w:bookmarkStart w:id="4" w:name="_r3vzqjndgdbr" w:colFirst="0" w:colLast="0"/>
      <w:bookmarkEnd w:id="4"/>
      <w:r>
        <w:t>Objectius principals</w:t>
      </w:r>
    </w:p>
    <w:p w:rsidR="00761FC4" w:rsidRDefault="009F4F43">
      <w:pPr>
        <w:numPr>
          <w:ilvl w:val="0"/>
          <w:numId w:val="3"/>
        </w:numPr>
      </w:pPr>
      <w:commentRangeStart w:id="5"/>
      <w:r>
        <w:t xml:space="preserve">Avaluar les </w:t>
      </w:r>
      <w:commentRangeStart w:id="6"/>
      <w:r>
        <w:t xml:space="preserve">tendències al llarg del temps en mortalitat </w:t>
      </w:r>
      <w:commentRangeEnd w:id="6"/>
      <w:r w:rsidR="00191F07">
        <w:rPr>
          <w:rStyle w:val="Refdecomentario"/>
        </w:rPr>
        <w:commentReference w:id="6"/>
      </w:r>
      <w:r>
        <w:t xml:space="preserve">de totes les causes entre el 20060101 i la captura més recent del SIDIAP (20181231) en persones amb </w:t>
      </w:r>
      <w:commentRangeStart w:id="7"/>
      <w:ins w:id="8" w:author="Jordi Real Gatius" w:date="2019-07-09T13:23:00Z">
        <w:r w:rsidR="00191F07">
          <w:t xml:space="preserve">recent </w:t>
        </w:r>
      </w:ins>
      <w:r>
        <w:t xml:space="preserve">diabetis tipus 2 </w:t>
      </w:r>
      <w:commentRangeEnd w:id="7"/>
      <w:r w:rsidR="00191F07">
        <w:rPr>
          <w:rStyle w:val="Refdecomentario"/>
        </w:rPr>
        <w:commentReference w:id="7"/>
      </w:r>
      <w:del w:id="9" w:author="Jordi Real Gatius" w:date="2019-07-09T13:23:00Z">
        <w:r w:rsidDel="00191F07">
          <w:delText>i</w:delText>
        </w:r>
      </w:del>
      <w:ins w:id="10" w:author="Jordi Real Gatius" w:date="2019-07-09T13:23:00Z">
        <w:r w:rsidR="00191F07">
          <w:t>en comparaci</w:t>
        </w:r>
      </w:ins>
      <w:ins w:id="11" w:author="Jordi Real Gatius" w:date="2019-07-09T13:24:00Z">
        <w:r w:rsidR="00191F07">
          <w:t xml:space="preserve">ó amb una població control </w:t>
        </w:r>
      </w:ins>
      <w:del w:id="12" w:author="Jordi Real Gatius" w:date="2019-07-09T13:24:00Z">
        <w:r w:rsidDel="00191F07">
          <w:delText xml:space="preserve"> </w:delText>
        </w:r>
      </w:del>
      <w:r>
        <w:t>sense diabetis.</w:t>
      </w:r>
    </w:p>
    <w:p w:rsidR="00761FC4" w:rsidRDefault="009F4F43">
      <w:pPr>
        <w:numPr>
          <w:ilvl w:val="0"/>
          <w:numId w:val="3"/>
        </w:numPr>
        <w:spacing w:after="240"/>
      </w:pPr>
      <w:r>
        <w:t xml:space="preserve">Avaluar les diferències i </w:t>
      </w:r>
      <w:del w:id="13" w:author="Jordi Real Gatius" w:date="2019-07-09T13:29:00Z">
        <w:r w:rsidDel="00B1262F">
          <w:delText xml:space="preserve">les proporcions de </w:delText>
        </w:r>
      </w:del>
      <w:r>
        <w:t>les taxes de mortalitat de totes les causes en persones amb diabetis tipus 2 i sense diabetis entre el 20060101 i la captura més recent del SIDIAP (20181231).</w:t>
      </w:r>
      <w:commentRangeEnd w:id="5"/>
      <w:r w:rsidR="00B1262F">
        <w:rPr>
          <w:rStyle w:val="Refdecomentario"/>
        </w:rPr>
        <w:commentReference w:id="5"/>
      </w:r>
    </w:p>
    <w:p w:rsidR="00761FC4" w:rsidRDefault="009F4F43">
      <w:pPr>
        <w:pStyle w:val="Ttulo2"/>
        <w:keepNext w:val="0"/>
        <w:keepLines w:val="0"/>
        <w:spacing w:line="397" w:lineRule="auto"/>
      </w:pPr>
      <w:bookmarkStart w:id="14" w:name="_ie34uzythxbd" w:colFirst="0" w:colLast="0"/>
      <w:bookmarkEnd w:id="14"/>
      <w:r>
        <w:t>Objectius secundaris</w:t>
      </w:r>
    </w:p>
    <w:p w:rsidR="00761FC4" w:rsidRDefault="009F4F43">
      <w:pPr>
        <w:numPr>
          <w:ilvl w:val="0"/>
          <w:numId w:val="14"/>
        </w:numPr>
      </w:pPr>
      <w:commentRangeStart w:id="15"/>
      <w:r>
        <w:t xml:space="preserve">Avaluar les tendències al llarg del temps en la </w:t>
      </w:r>
      <w:commentRangeStart w:id="16"/>
      <w:r>
        <w:t>mortalitat cardiovascula</w:t>
      </w:r>
      <w:commentRangeEnd w:id="16"/>
      <w:r w:rsidR="00B1262F">
        <w:rPr>
          <w:rStyle w:val="Refdecomentario"/>
        </w:rPr>
        <w:commentReference w:id="16"/>
      </w:r>
      <w:r>
        <w:t>r entre 20060101 i la captura més recent del SIDIAP en persones amb diabetis tipus 2 i sense diabetis.</w:t>
      </w:r>
    </w:p>
    <w:p w:rsidR="00761FC4" w:rsidRDefault="009F4F43">
      <w:pPr>
        <w:numPr>
          <w:ilvl w:val="0"/>
          <w:numId w:val="14"/>
        </w:numPr>
      </w:pPr>
      <w:r>
        <w:t>Avaluar les diferències i les proporcions de les taxes de mortalitat per causes determinades en persones amb diabetis tipus 2 i sense diabetis entre el 20060101 i la captura més recent del SIDIAP.</w:t>
      </w:r>
    </w:p>
    <w:p w:rsidR="00761FC4" w:rsidRDefault="009F4F43">
      <w:pPr>
        <w:numPr>
          <w:ilvl w:val="0"/>
          <w:numId w:val="14"/>
        </w:numPr>
      </w:pPr>
      <w:r>
        <w:t>Comparar les tendències de les taxes de mortalitat i de ràtio entre els diferents països.</w:t>
      </w:r>
    </w:p>
    <w:p w:rsidR="00761FC4" w:rsidRDefault="009F4F43">
      <w:pPr>
        <w:numPr>
          <w:ilvl w:val="0"/>
          <w:numId w:val="14"/>
        </w:numPr>
      </w:pPr>
      <w:r>
        <w:t xml:space="preserve">Avaluar les tendències del temps en condicions renals </w:t>
      </w:r>
      <w:proofErr w:type="spellStart"/>
      <w:r>
        <w:t>cardiometabòliques</w:t>
      </w:r>
      <w:proofErr w:type="spellEnd"/>
      <w:r>
        <w:t>.</w:t>
      </w:r>
      <w:commentRangeEnd w:id="15"/>
      <w:r w:rsidR="00B1262F">
        <w:rPr>
          <w:rStyle w:val="Refdecomentario"/>
        </w:rPr>
        <w:commentReference w:id="15"/>
      </w:r>
    </w:p>
    <w:p w:rsidR="00761FC4" w:rsidRDefault="009F4F43">
      <w:pPr>
        <w:pStyle w:val="Ttulo1"/>
        <w:keepNext w:val="0"/>
        <w:keepLines w:val="0"/>
        <w:spacing w:line="397" w:lineRule="auto"/>
      </w:pPr>
      <w:bookmarkStart w:id="18" w:name="_xhtjwevfrehs" w:colFirst="0" w:colLast="0"/>
      <w:bookmarkEnd w:id="18"/>
      <w:r>
        <w:t>Documents emprats</w:t>
      </w:r>
    </w:p>
    <w:p w:rsidR="00761FC4" w:rsidRDefault="009F4F43">
      <w:pPr>
        <w:numPr>
          <w:ilvl w:val="0"/>
          <w:numId w:val="9"/>
        </w:numPr>
      </w:pPr>
      <w:r>
        <w:t xml:space="preserve">Aquest document, pròpiament, en format </w:t>
      </w:r>
      <w:proofErr w:type="spellStart"/>
      <w:r>
        <w:t>word</w:t>
      </w:r>
      <w:proofErr w:type="spellEnd"/>
      <w:r>
        <w:t>, al que referenciarem com al Protocol Operatiu.</w:t>
      </w:r>
    </w:p>
    <w:p w:rsidR="00761FC4" w:rsidRDefault="00761FC4"/>
    <w:p w:rsidR="00761FC4" w:rsidRDefault="009F4F43">
      <w:pPr>
        <w:numPr>
          <w:ilvl w:val="0"/>
          <w:numId w:val="9"/>
        </w:numPr>
      </w:pPr>
      <w:r>
        <w:t>El document d’especificacions, DOCESP, en el que s’hi especificarà tots els codis necessaris per l’extracció de l’estudi, diferenciant-los segons els dominis als que facin referència.</w:t>
      </w:r>
    </w:p>
    <w:p w:rsidR="00761FC4" w:rsidRDefault="00761FC4"/>
    <w:p w:rsidR="00761FC4" w:rsidRDefault="009F4F43">
      <w:pPr>
        <w:ind w:left="720"/>
      </w:pPr>
      <w:r>
        <w:t>P. Ex.</w:t>
      </w:r>
    </w:p>
    <w:p w:rsidR="00761FC4" w:rsidRDefault="009F4F43">
      <w:pPr>
        <w:ind w:left="720" w:firstLine="720"/>
      </w:pPr>
      <w:r>
        <w:t>CIM10 si es tracta d’un diagnòstic registrat a Atenció Primària,</w:t>
      </w:r>
    </w:p>
    <w:p w:rsidR="00761FC4" w:rsidRDefault="009F4F43">
      <w:pPr>
        <w:ind w:left="720" w:firstLine="720"/>
      </w:pPr>
      <w:r>
        <w:t>CIM9 pels diagnòstics d’Atenció Hospitalària (CMBD-AH),</w:t>
      </w:r>
    </w:p>
    <w:p w:rsidR="00761FC4" w:rsidRDefault="009F4F43">
      <w:pPr>
        <w:ind w:left="720" w:firstLine="720"/>
      </w:pPr>
      <w:r>
        <w:t>ATC7 pels fàrmacs, prescrits o facturats, ...</w:t>
      </w:r>
    </w:p>
    <w:p w:rsidR="00761FC4" w:rsidRDefault="00761FC4"/>
    <w:p w:rsidR="00761FC4" w:rsidRDefault="009F4F43">
      <w:r>
        <w:t xml:space="preserve">Al </w:t>
      </w:r>
      <w:hyperlink r:id="rId10">
        <w:r>
          <w:rPr>
            <w:color w:val="1155CC"/>
            <w:u w:val="single"/>
          </w:rPr>
          <w:t xml:space="preserve">DOCESP </w:t>
        </w:r>
      </w:hyperlink>
      <w:r>
        <w:t>també s’hi especificarà les estructures de les taules que s’entregaran a l’Equip Investigador (EI) al final del procés.</w:t>
      </w:r>
    </w:p>
    <w:p w:rsidR="00761FC4" w:rsidRDefault="009F4F43">
      <w:pPr>
        <w:pStyle w:val="Ttulo1"/>
        <w:keepNext w:val="0"/>
        <w:keepLines w:val="0"/>
        <w:spacing w:line="397" w:lineRule="auto"/>
      </w:pPr>
      <w:bookmarkStart w:id="19" w:name="_bndcv8ex9tms" w:colFirst="0" w:colLast="0"/>
      <w:bookmarkEnd w:id="19"/>
      <w:r>
        <w:lastRenderedPageBreak/>
        <w:t>Metodologia</w:t>
      </w:r>
    </w:p>
    <w:p w:rsidR="00761FC4" w:rsidRDefault="009F4F43">
      <w:pPr>
        <w:pStyle w:val="Ttulo2"/>
      </w:pPr>
      <w:bookmarkStart w:id="20" w:name="_ll6gfuiogw2h" w:colFirst="0" w:colLast="0"/>
      <w:bookmarkEnd w:id="20"/>
      <w:r>
        <w:t>Unitat d’estudi</w:t>
      </w:r>
    </w:p>
    <w:p w:rsidR="00761FC4" w:rsidRDefault="009F4F43">
      <w:r>
        <w:t>La unitat d’estudi és el pacient.</w:t>
      </w:r>
    </w:p>
    <w:p w:rsidR="00761FC4" w:rsidRDefault="009F4F43">
      <w:pPr>
        <w:pStyle w:val="Ttulo2"/>
        <w:keepNext w:val="0"/>
        <w:keepLines w:val="0"/>
        <w:spacing w:line="397" w:lineRule="auto"/>
      </w:pPr>
      <w:bookmarkStart w:id="21" w:name="_k0dw95jckh50" w:colFirst="0" w:colLast="0"/>
      <w:bookmarkEnd w:id="21"/>
      <w:r>
        <w:t>Tipus d’estudi</w:t>
      </w:r>
    </w:p>
    <w:p w:rsidR="00761FC4" w:rsidRDefault="009F4F43">
      <w:r>
        <w:t xml:space="preserve">Estudi </w:t>
      </w:r>
      <w:ins w:id="22" w:author="Jordi Real Gatius" w:date="2019-07-09T13:34:00Z">
        <w:r w:rsidR="00B1262F">
          <w:t xml:space="preserve">observacional </w:t>
        </w:r>
      </w:ins>
      <w:ins w:id="23" w:author="Jordi Real Gatius" w:date="2019-07-09T13:32:00Z">
        <w:r w:rsidR="00B1262F">
          <w:t xml:space="preserve">retrospectiu </w:t>
        </w:r>
      </w:ins>
      <w:ins w:id="24" w:author="Jordi Real Gatius" w:date="2019-07-09T13:34:00Z">
        <w:r w:rsidR="00B1262F">
          <w:t xml:space="preserve">de </w:t>
        </w:r>
      </w:ins>
      <w:ins w:id="25" w:author="Jordi Real Gatius" w:date="2019-07-09T13:32:00Z">
        <w:r w:rsidR="00B1262F">
          <w:t xml:space="preserve">cohorts </w:t>
        </w:r>
      </w:ins>
      <w:commentRangeStart w:id="26"/>
      <w:del w:id="27" w:author="Jordi Real Gatius" w:date="2019-07-09T13:33:00Z">
        <w:r w:rsidDel="00B1262F">
          <w:delText>casos-controls</w:delText>
        </w:r>
      </w:del>
      <w:del w:id="28" w:author="Jordi Real Gatius" w:date="2019-07-09T13:34:00Z">
        <w:r w:rsidDel="00B1262F">
          <w:delText xml:space="preserve"> </w:delText>
        </w:r>
      </w:del>
      <w:commentRangeEnd w:id="26"/>
      <w:r w:rsidR="00DF5E0A">
        <w:rPr>
          <w:rStyle w:val="Refdecomentario"/>
        </w:rPr>
        <w:commentReference w:id="26"/>
      </w:r>
      <w:del w:id="29" w:author="Jordi Real Gatius" w:date="2019-07-09T13:33:00Z">
        <w:r w:rsidDel="00B1262F">
          <w:delText xml:space="preserve">1:5 </w:delText>
        </w:r>
      </w:del>
      <w:r>
        <w:t>aparella</w:t>
      </w:r>
      <w:ins w:id="30" w:author="Jordi Real Gatius" w:date="2019-07-09T13:34:00Z">
        <w:r w:rsidR="00B1262F">
          <w:t>da per variables sociodemogràfiques</w:t>
        </w:r>
      </w:ins>
      <w:ins w:id="31" w:author="Jordi Real Gatius" w:date="2019-07-09T13:35:00Z">
        <w:r w:rsidR="00B1262F">
          <w:t xml:space="preserve"> formada per una </w:t>
        </w:r>
      </w:ins>
      <w:del w:id="32" w:author="Jordi Real Gatius" w:date="2019-07-09T13:34:00Z">
        <w:r w:rsidDel="00B1262F">
          <w:delText>ts</w:delText>
        </w:r>
      </w:del>
      <w:del w:id="33" w:author="Jordi Real Gatius" w:date="2019-07-09T13:33:00Z">
        <w:r w:rsidDel="00B1262F">
          <w:delText xml:space="preserve"> aleatòriament</w:delText>
        </w:r>
      </w:del>
      <w:ins w:id="34" w:author="Jordi Real Gatius" w:date="2019-07-09T13:35:00Z">
        <w:r w:rsidR="00B1262F">
          <w:t>p</w:t>
        </w:r>
      </w:ins>
      <w:del w:id="35" w:author="Jordi Real Gatius" w:date="2019-07-09T13:35:00Z">
        <w:r w:rsidDel="00B1262F">
          <w:delText>.</w:delText>
        </w:r>
      </w:del>
      <w:ins w:id="36" w:author="Jordi Real Gatius" w:date="2019-07-09T13:33:00Z">
        <w:r w:rsidR="00B1262F">
          <w:t>oblació de diab</w:t>
        </w:r>
      </w:ins>
      <w:ins w:id="37" w:author="Jordi Real Gatius" w:date="2019-07-09T13:35:00Z">
        <w:r w:rsidR="00B1262F">
          <w:t>è</w:t>
        </w:r>
      </w:ins>
      <w:ins w:id="38" w:author="Jordi Real Gatius" w:date="2019-07-09T13:33:00Z">
        <w:r w:rsidR="00B1262F">
          <w:t>tics incidents</w:t>
        </w:r>
      </w:ins>
      <w:ins w:id="39" w:author="Jordi Real Gatius" w:date="2019-07-09T13:35:00Z">
        <w:r w:rsidR="00B1262F">
          <w:t xml:space="preserve"> (</w:t>
        </w:r>
      </w:ins>
      <w:ins w:id="40" w:author="Jordi Real Gatius" w:date="2019-07-09T13:37:00Z">
        <w:r w:rsidR="00B1262F">
          <w:t xml:space="preserve">grup de </w:t>
        </w:r>
      </w:ins>
      <w:ins w:id="41" w:author="Jordi Real Gatius" w:date="2019-07-09T13:35:00Z">
        <w:r w:rsidR="00B1262F">
          <w:t>casos)</w:t>
        </w:r>
      </w:ins>
      <w:ins w:id="42" w:author="Jordi Real Gatius" w:date="2019-07-09T13:33:00Z">
        <w:r w:rsidR="00B1262F">
          <w:t xml:space="preserve"> i una població de controls sense diabetis</w:t>
        </w:r>
      </w:ins>
      <w:ins w:id="43" w:author="Jordi Real Gatius" w:date="2019-07-09T13:35:00Z">
        <w:r w:rsidR="00B1262F">
          <w:t xml:space="preserve"> (</w:t>
        </w:r>
      </w:ins>
      <w:ins w:id="44" w:author="Jordi Real Gatius" w:date="2019-07-09T13:37:00Z">
        <w:r w:rsidR="00B1262F">
          <w:t xml:space="preserve">grup de </w:t>
        </w:r>
      </w:ins>
      <w:ins w:id="45" w:author="Jordi Real Gatius" w:date="2019-07-09T13:35:00Z">
        <w:r w:rsidR="00B1262F">
          <w:t xml:space="preserve">controls). </w:t>
        </w:r>
      </w:ins>
    </w:p>
    <w:p w:rsidR="00761FC4" w:rsidRDefault="009F4F43">
      <w:pPr>
        <w:pStyle w:val="Ttulo3"/>
      </w:pPr>
      <w:bookmarkStart w:id="46" w:name="_2a647agp17t4" w:colFirst="0" w:colLast="0"/>
      <w:bookmarkEnd w:id="46"/>
      <w:r>
        <w:t>Variables d’aparellament</w:t>
      </w:r>
    </w:p>
    <w:p w:rsidR="00761FC4" w:rsidRDefault="009F4F43">
      <w:pPr>
        <w:numPr>
          <w:ilvl w:val="0"/>
          <w:numId w:val="8"/>
        </w:numPr>
      </w:pPr>
      <w:r>
        <w:t>Sexe</w:t>
      </w:r>
    </w:p>
    <w:p w:rsidR="00761FC4" w:rsidRDefault="009F4F43">
      <w:pPr>
        <w:numPr>
          <w:ilvl w:val="0"/>
          <w:numId w:val="8"/>
        </w:numPr>
      </w:pPr>
      <w:r>
        <w:t>+/- 1 any de naixement</w:t>
      </w:r>
      <w:del w:id="47" w:author="Jordi Real Gatius" w:date="2019-07-09T13:36:00Z">
        <w:r w:rsidDel="00B1262F">
          <w:delText xml:space="preserve"> entre el cas i el control.</w:delText>
        </w:r>
      </w:del>
    </w:p>
    <w:p w:rsidR="005B0422" w:rsidRDefault="00B1262F">
      <w:pPr>
        <w:numPr>
          <w:ilvl w:val="0"/>
          <w:numId w:val="8"/>
        </w:numPr>
        <w:rPr>
          <w:ins w:id="48" w:author="Jordi Real Gatius" w:date="2019-07-09T13:39:00Z"/>
        </w:rPr>
      </w:pPr>
      <w:proofErr w:type="spellStart"/>
      <w:ins w:id="49" w:author="Jordi Real Gatius" w:date="2019-07-09T13:39:00Z">
        <w:r>
          <w:t>Deprivació</w:t>
        </w:r>
        <w:proofErr w:type="spellEnd"/>
        <w:r>
          <w:t xml:space="preserve"> social (</w:t>
        </w:r>
        <w:proofErr w:type="spellStart"/>
        <w:r>
          <w:t>proxy</w:t>
        </w:r>
        <w:proofErr w:type="spellEnd"/>
        <w:r>
          <w:t xml:space="preserve"> MEDEA)</w:t>
        </w:r>
      </w:ins>
    </w:p>
    <w:p w:rsidR="00761FC4" w:rsidRDefault="009F4F43">
      <w:pPr>
        <w:numPr>
          <w:ilvl w:val="0"/>
          <w:numId w:val="8"/>
        </w:numPr>
      </w:pPr>
      <w:r>
        <w:t>Zona geogràfica</w:t>
      </w:r>
    </w:p>
    <w:p w:rsidR="00761FC4" w:rsidRDefault="009F4F43">
      <w:pPr>
        <w:numPr>
          <w:ilvl w:val="1"/>
          <w:numId w:val="8"/>
        </w:numPr>
      </w:pPr>
      <w:r>
        <w:t>UP</w:t>
      </w:r>
    </w:p>
    <w:p w:rsidR="00761FC4" w:rsidRDefault="009F4F43">
      <w:pPr>
        <w:numPr>
          <w:ilvl w:val="1"/>
          <w:numId w:val="8"/>
        </w:numPr>
      </w:pPr>
      <w:r>
        <w:t>ABS</w:t>
      </w:r>
    </w:p>
    <w:p w:rsidR="00761FC4" w:rsidRDefault="009F4F43">
      <w:pPr>
        <w:numPr>
          <w:ilvl w:val="1"/>
          <w:numId w:val="8"/>
        </w:numPr>
      </w:pPr>
      <w:r>
        <w:t>DAP</w:t>
      </w:r>
    </w:p>
    <w:p w:rsidR="00761FC4" w:rsidRDefault="009F4F43">
      <w:pPr>
        <w:numPr>
          <w:ilvl w:val="1"/>
          <w:numId w:val="8"/>
        </w:numPr>
      </w:pPr>
      <w:r>
        <w:t>RS</w:t>
      </w:r>
    </w:p>
    <w:p w:rsidR="00761FC4" w:rsidRDefault="009F4F43">
      <w:pPr>
        <w:numPr>
          <w:ilvl w:val="1"/>
          <w:numId w:val="8"/>
        </w:numPr>
        <w:rPr>
          <w:ins w:id="50" w:author="Jordi Real Gatius" w:date="2019-07-09T13:40:00Z"/>
        </w:rPr>
      </w:pPr>
      <w:r>
        <w:t>AMBIT</w:t>
      </w:r>
    </w:p>
    <w:p w:rsidR="005B0422" w:rsidRDefault="005B0422" w:rsidP="005B0422">
      <w:pPr>
        <w:numPr>
          <w:ilvl w:val="0"/>
          <w:numId w:val="8"/>
        </w:numPr>
        <w:rPr>
          <w:ins w:id="51" w:author="Jordi Real Gatius" w:date="2019-07-09T13:44:00Z"/>
        </w:rPr>
        <w:pPrChange w:id="52" w:author="Jordi Real Gatius" w:date="2019-07-09T13:40:00Z">
          <w:pPr>
            <w:numPr>
              <w:ilvl w:val="1"/>
              <w:numId w:val="8"/>
            </w:numPr>
            <w:ind w:left="1440" w:hanging="360"/>
          </w:pPr>
        </w:pPrChange>
      </w:pPr>
      <w:ins w:id="53" w:author="Jordi Real Gatius" w:date="2019-07-09T13:40:00Z">
        <w:r>
          <w:t>Tabaquisme</w:t>
        </w:r>
      </w:ins>
    </w:p>
    <w:p w:rsidR="005B0422" w:rsidRDefault="005B0422" w:rsidP="005B0422">
      <w:pPr>
        <w:numPr>
          <w:ilvl w:val="0"/>
          <w:numId w:val="8"/>
        </w:numPr>
        <w:pPrChange w:id="54" w:author="Jordi Real Gatius" w:date="2019-07-09T13:40:00Z">
          <w:pPr>
            <w:numPr>
              <w:ilvl w:val="1"/>
              <w:numId w:val="8"/>
            </w:numPr>
            <w:ind w:left="1440" w:hanging="360"/>
          </w:pPr>
        </w:pPrChange>
      </w:pPr>
      <w:commentRangeStart w:id="55"/>
      <w:ins w:id="56" w:author="Jordi Real Gatius" w:date="2019-07-09T13:44:00Z">
        <w:r>
          <w:t>Data de diagnòstic de DM</w:t>
        </w:r>
      </w:ins>
      <w:commentRangeEnd w:id="55"/>
      <w:ins w:id="57" w:author="Jordi Real Gatius" w:date="2019-07-09T13:45:00Z">
        <w:r>
          <w:rPr>
            <w:rStyle w:val="Refdecomentario"/>
          </w:rPr>
          <w:commentReference w:id="55"/>
        </w:r>
      </w:ins>
    </w:p>
    <w:p w:rsidR="00761FC4" w:rsidRDefault="009F4F43">
      <w:pPr>
        <w:pStyle w:val="Ttulo2"/>
        <w:keepNext w:val="0"/>
        <w:keepLines w:val="0"/>
        <w:spacing w:line="331" w:lineRule="auto"/>
      </w:pPr>
      <w:bookmarkStart w:id="58" w:name="_6ydvf0m1to5q" w:colFirst="0" w:colLast="0"/>
      <w:bookmarkEnd w:id="58"/>
      <w:r>
        <w:t>Període d’</w:t>
      </w:r>
      <w:ins w:id="59" w:author="Jordi Real Gatius" w:date="2019-07-09T13:40:00Z">
        <w:r w:rsidR="005B0422">
          <w:t>observació</w:t>
        </w:r>
      </w:ins>
      <w:del w:id="60" w:author="Jordi Real Gatius" w:date="2019-07-09T13:40:00Z">
        <w:r w:rsidDel="005B0422">
          <w:delText>estudi</w:delText>
        </w:r>
      </w:del>
    </w:p>
    <w:p w:rsidR="00761FC4" w:rsidRDefault="009F4F43">
      <w:r>
        <w:t>2006 - 2018</w:t>
      </w:r>
    </w:p>
    <w:p w:rsidR="00761FC4" w:rsidRDefault="009F4F43">
      <w:pPr>
        <w:pStyle w:val="Ttulo2"/>
        <w:keepNext w:val="0"/>
        <w:keepLines w:val="0"/>
        <w:spacing w:line="397" w:lineRule="auto"/>
      </w:pPr>
      <w:bookmarkStart w:id="61" w:name="_so80aqvdire0" w:colFirst="0" w:colLast="0"/>
      <w:bookmarkEnd w:id="61"/>
      <w:r>
        <w:t>Població d’estudi</w:t>
      </w:r>
    </w:p>
    <w:p w:rsidR="00761FC4" w:rsidRDefault="009F4F43">
      <w:pPr>
        <w:pStyle w:val="Ttulo3"/>
        <w:keepNext w:val="0"/>
        <w:keepLines w:val="0"/>
        <w:spacing w:line="397" w:lineRule="auto"/>
      </w:pPr>
      <w:bookmarkStart w:id="62" w:name="_203b2dio5a64" w:colFirst="0" w:colLast="0"/>
      <w:bookmarkEnd w:id="62"/>
      <w:r>
        <w:t>Criteris d’inclusió</w:t>
      </w:r>
    </w:p>
    <w:p w:rsidR="00761FC4" w:rsidRDefault="005B0422">
      <w:pPr>
        <w:pStyle w:val="Ttulo4"/>
      </w:pPr>
      <w:bookmarkStart w:id="63" w:name="_e9plrkd3zkhn" w:colFirst="0" w:colLast="0"/>
      <w:bookmarkEnd w:id="63"/>
      <w:ins w:id="64" w:author="Jordi Real Gatius" w:date="2019-07-09T13:40:00Z">
        <w:r>
          <w:t xml:space="preserve">Grup </w:t>
        </w:r>
      </w:ins>
      <w:ins w:id="65" w:author="Jordi Real Gatius" w:date="2019-07-09T13:41:00Z">
        <w:r>
          <w:t xml:space="preserve">de </w:t>
        </w:r>
      </w:ins>
      <w:commentRangeStart w:id="66"/>
      <w:del w:id="67" w:author="Jordi Real Gatius" w:date="2019-07-09T13:41:00Z">
        <w:r w:rsidR="009F4F43" w:rsidDel="005B0422">
          <w:delText>C</w:delText>
        </w:r>
      </w:del>
      <w:ins w:id="68" w:author="Jordi Real Gatius" w:date="2019-07-09T13:41:00Z">
        <w:r>
          <w:t>c</w:t>
        </w:r>
      </w:ins>
      <w:r w:rsidR="009F4F43">
        <w:t>asos</w:t>
      </w:r>
      <w:commentRangeEnd w:id="66"/>
      <w:ins w:id="69" w:author="Jordi Real Gatius" w:date="2019-07-09T13:41:00Z">
        <w:r>
          <w:t xml:space="preserve"> (</w:t>
        </w:r>
        <w:proofErr w:type="spellStart"/>
        <w:r>
          <w:t>Diabetics</w:t>
        </w:r>
        <w:proofErr w:type="spellEnd"/>
        <w:r>
          <w:t xml:space="preserve"> incidents)</w:t>
        </w:r>
      </w:ins>
      <w:r w:rsidR="00DF5E0A">
        <w:rPr>
          <w:rStyle w:val="Refdecomentario"/>
          <w:color w:val="auto"/>
        </w:rPr>
        <w:commentReference w:id="66"/>
      </w:r>
    </w:p>
    <w:p w:rsidR="00761FC4" w:rsidRDefault="009F4F43">
      <w:pPr>
        <w:numPr>
          <w:ilvl w:val="0"/>
          <w:numId w:val="11"/>
        </w:numPr>
      </w:pPr>
      <w:r>
        <w:t>Tenir un nou diagnòstic de DM2 no donat de baixa registrat durant 2006 - 2018.</w:t>
      </w:r>
    </w:p>
    <w:p w:rsidR="00761FC4" w:rsidRDefault="009F4F43">
      <w:pPr>
        <w:ind w:left="720"/>
      </w:pPr>
      <w:r>
        <w:t>La data del primer diagnòstic de DM2 passarà a ser la data d’índex: DINDEX.</w:t>
      </w:r>
    </w:p>
    <w:p w:rsidR="00761FC4" w:rsidRDefault="009F4F43">
      <w:pPr>
        <w:numPr>
          <w:ilvl w:val="0"/>
          <w:numId w:val="11"/>
        </w:numPr>
      </w:pPr>
      <w:r>
        <w:t>Tenir 35 anys o més a DINDEX.</w:t>
      </w:r>
    </w:p>
    <w:p w:rsidR="00761FC4" w:rsidRDefault="009F4F43">
      <w:pPr>
        <w:numPr>
          <w:ilvl w:val="0"/>
          <w:numId w:val="11"/>
        </w:numPr>
      </w:pPr>
      <w:r>
        <w:t>Tenir mínim un any d’història clínica prèvia abans de DINDEX.</w:t>
      </w:r>
    </w:p>
    <w:p w:rsidR="00761FC4" w:rsidRDefault="005B0422">
      <w:pPr>
        <w:pStyle w:val="Ttulo4"/>
      </w:pPr>
      <w:bookmarkStart w:id="70" w:name="_ch3ad4lzivqy" w:colFirst="0" w:colLast="0"/>
      <w:bookmarkEnd w:id="70"/>
      <w:commentRangeStart w:id="71"/>
      <w:ins w:id="72" w:author="Jordi Real Gatius" w:date="2019-07-09T13:42:00Z">
        <w:r>
          <w:t xml:space="preserve">Grup de </w:t>
        </w:r>
      </w:ins>
      <w:commentRangeStart w:id="73"/>
      <w:del w:id="74" w:author="Jordi Real Gatius" w:date="2019-07-09T13:42:00Z">
        <w:r w:rsidR="009F4F43" w:rsidDel="005B0422">
          <w:delText>C</w:delText>
        </w:r>
      </w:del>
      <w:ins w:id="75" w:author="Jordi Real Gatius" w:date="2019-07-09T13:42:00Z">
        <w:r>
          <w:t>c</w:t>
        </w:r>
      </w:ins>
      <w:r w:rsidR="009F4F43">
        <w:t>ontrols</w:t>
      </w:r>
      <w:commentRangeEnd w:id="73"/>
      <w:ins w:id="76" w:author="Jordi Real Gatius" w:date="2019-07-09T13:42:00Z">
        <w:r>
          <w:t xml:space="preserve"> potencials</w:t>
        </w:r>
      </w:ins>
      <w:r w:rsidR="00DF5E0A">
        <w:rPr>
          <w:rStyle w:val="Refdecomentario"/>
          <w:color w:val="auto"/>
        </w:rPr>
        <w:commentReference w:id="73"/>
      </w:r>
      <w:commentRangeEnd w:id="71"/>
      <w:r>
        <w:rPr>
          <w:rStyle w:val="Refdecomentario"/>
          <w:color w:val="auto"/>
        </w:rPr>
        <w:commentReference w:id="71"/>
      </w:r>
    </w:p>
    <w:p w:rsidR="00761FC4" w:rsidRDefault="009F4F43">
      <w:r>
        <w:t>Els controls heretaran la data DINDEX del seu cas complint les següents condicions:</w:t>
      </w:r>
    </w:p>
    <w:p w:rsidR="00761FC4" w:rsidRDefault="009F4F43">
      <w:pPr>
        <w:numPr>
          <w:ilvl w:val="0"/>
          <w:numId w:val="1"/>
        </w:numPr>
      </w:pPr>
      <w:r>
        <w:lastRenderedPageBreak/>
        <w:t>Tenir 35 anys o més a DINDEX.</w:t>
      </w:r>
    </w:p>
    <w:p w:rsidR="00761FC4" w:rsidRDefault="009F4F43">
      <w:pPr>
        <w:numPr>
          <w:ilvl w:val="0"/>
          <w:numId w:val="1"/>
        </w:numPr>
      </w:pPr>
      <w:r>
        <w:t>Estar assignats al SIDIAP en DINDEX.</w:t>
      </w:r>
    </w:p>
    <w:p w:rsidR="00761FC4" w:rsidRDefault="009F4F43">
      <w:pPr>
        <w:numPr>
          <w:ilvl w:val="0"/>
          <w:numId w:val="1"/>
        </w:numPr>
      </w:pPr>
      <w:r>
        <w:t>Tenir mínim un any d’història clínica prèvia abans de DINDEX.</w:t>
      </w:r>
    </w:p>
    <w:p w:rsidR="00761FC4" w:rsidRDefault="00761FC4"/>
    <w:p w:rsidR="00761FC4" w:rsidRDefault="009F4F43">
      <w:pPr>
        <w:pStyle w:val="Ttulo3"/>
        <w:keepNext w:val="0"/>
        <w:keepLines w:val="0"/>
        <w:spacing w:line="397" w:lineRule="auto"/>
      </w:pPr>
      <w:bookmarkStart w:id="77" w:name="_mbi05w5nz5x8" w:colFirst="0" w:colLast="0"/>
      <w:bookmarkEnd w:id="77"/>
      <w:r>
        <w:t>Criteris d’exclusió</w:t>
      </w:r>
    </w:p>
    <w:p w:rsidR="00761FC4" w:rsidRDefault="009F4F43">
      <w:pPr>
        <w:pStyle w:val="Ttulo4"/>
      </w:pPr>
      <w:bookmarkStart w:id="78" w:name="_xtacej26041e" w:colFirst="0" w:colLast="0"/>
      <w:bookmarkEnd w:id="78"/>
      <w:commentRangeStart w:id="79"/>
      <w:r>
        <w:t>Controls</w:t>
      </w:r>
      <w:commentRangeEnd w:id="79"/>
      <w:r w:rsidR="00DF5E0A">
        <w:rPr>
          <w:rStyle w:val="Refdecomentario"/>
          <w:color w:val="auto"/>
        </w:rPr>
        <w:commentReference w:id="79"/>
      </w:r>
    </w:p>
    <w:p w:rsidR="00761FC4" w:rsidRDefault="009F4F43">
      <w:pPr>
        <w:numPr>
          <w:ilvl w:val="0"/>
          <w:numId w:val="10"/>
        </w:numPr>
      </w:pPr>
      <w:r>
        <w:t>Tenir un diagnòstic de DM1 o DM2</w:t>
      </w:r>
      <w:ins w:id="80" w:author="Jordi Real Gatius" w:date="2019-07-09T13:46:00Z">
        <w:r w:rsidR="005B0422">
          <w:t xml:space="preserve"> previ en data índex</w:t>
        </w:r>
      </w:ins>
      <w:r>
        <w:t>.</w:t>
      </w:r>
    </w:p>
    <w:p w:rsidR="00761FC4" w:rsidRDefault="00761FC4">
      <w:pPr>
        <w:rPr>
          <w:ins w:id="81" w:author="Bogdan Vlacho" w:date="2019-07-04T13:23:00Z"/>
        </w:rPr>
      </w:pPr>
    </w:p>
    <w:p w:rsidR="00DF5E0A" w:rsidRDefault="00DF5E0A">
      <w:pPr>
        <w:rPr>
          <w:ins w:id="82" w:author="Bogdan Vlacho" w:date="2019-07-04T13:23:00Z"/>
        </w:rPr>
      </w:pPr>
    </w:p>
    <w:p w:rsidR="00DF5E0A" w:rsidDel="005B0422" w:rsidRDefault="00DF5E0A">
      <w:pPr>
        <w:rPr>
          <w:ins w:id="83" w:author="Bogdan Vlacho" w:date="2019-07-04T13:24:00Z"/>
          <w:del w:id="84" w:author="Jordi Real Gatius" w:date="2019-07-09T13:46:00Z"/>
        </w:rPr>
      </w:pPr>
      <w:ins w:id="85" w:author="Bogdan Vlacho" w:date="2019-07-04T13:24:00Z">
        <w:del w:id="86" w:author="Jordi Real Gatius" w:date="2019-07-09T13:46:00Z">
          <w:r w:rsidRPr="00DF5E0A" w:rsidDel="005B0422">
            <w:delText>Criteris d’exclusió</w:delText>
          </w:r>
          <w:r w:rsidDel="005B0422">
            <w:delText xml:space="preserve"> todos!</w:delText>
          </w:r>
        </w:del>
      </w:ins>
    </w:p>
    <w:p w:rsidR="00DF5E0A" w:rsidRDefault="00DF5E0A"/>
    <w:p w:rsidR="00761FC4" w:rsidRDefault="00DF5E0A" w:rsidP="00DF5E0A">
      <w:pPr>
        <w:numPr>
          <w:ilvl w:val="1"/>
          <w:numId w:val="8"/>
        </w:numPr>
      </w:pPr>
      <w:proofErr w:type="spellStart"/>
      <w:ins w:id="87" w:author="Bogdan Vlacho" w:date="2019-07-04T13:22:00Z">
        <w:r w:rsidRPr="00DF5E0A">
          <w:t>Patients</w:t>
        </w:r>
        <w:proofErr w:type="spellEnd"/>
        <w:r w:rsidRPr="00DF5E0A">
          <w:t xml:space="preserve"> </w:t>
        </w:r>
        <w:proofErr w:type="spellStart"/>
        <w:r w:rsidRPr="00DF5E0A">
          <w:t>with</w:t>
        </w:r>
        <w:proofErr w:type="spellEnd"/>
        <w:r w:rsidRPr="00DF5E0A">
          <w:t xml:space="preserve"> </w:t>
        </w:r>
        <w:proofErr w:type="spellStart"/>
        <w:r w:rsidRPr="00DF5E0A">
          <w:t>cancer</w:t>
        </w:r>
        <w:proofErr w:type="spellEnd"/>
        <w:r w:rsidRPr="00DF5E0A">
          <w:t xml:space="preserve"> or </w:t>
        </w:r>
        <w:proofErr w:type="spellStart"/>
        <w:r w:rsidRPr="00DF5E0A">
          <w:t>cardio</w:t>
        </w:r>
        <w:proofErr w:type="spellEnd"/>
        <w:r w:rsidRPr="00DF5E0A">
          <w:t>-renal-</w:t>
        </w:r>
        <w:proofErr w:type="spellStart"/>
        <w:r w:rsidRPr="00DF5E0A">
          <w:t>metabolic</w:t>
        </w:r>
        <w:proofErr w:type="spellEnd"/>
        <w:r w:rsidRPr="00DF5E0A">
          <w:t xml:space="preserve"> </w:t>
        </w:r>
        <w:proofErr w:type="spellStart"/>
        <w:r w:rsidRPr="00DF5E0A">
          <w:t>disease</w:t>
        </w:r>
        <w:proofErr w:type="spellEnd"/>
        <w:r w:rsidRPr="00DF5E0A">
          <w:t xml:space="preserve"> </w:t>
        </w:r>
        <w:proofErr w:type="spellStart"/>
        <w:r w:rsidRPr="00DF5E0A">
          <w:t>at</w:t>
        </w:r>
        <w:proofErr w:type="spellEnd"/>
        <w:r w:rsidRPr="00DF5E0A">
          <w:t xml:space="preserve"> </w:t>
        </w:r>
        <w:proofErr w:type="spellStart"/>
        <w:r w:rsidRPr="00DF5E0A">
          <w:t>index</w:t>
        </w:r>
        <w:proofErr w:type="spellEnd"/>
        <w:r w:rsidRPr="00DF5E0A">
          <w:t xml:space="preserve"> </w:t>
        </w:r>
        <w:proofErr w:type="spellStart"/>
        <w:r w:rsidRPr="00DF5E0A">
          <w:t>date</w:t>
        </w:r>
        <w:proofErr w:type="spellEnd"/>
        <w:r w:rsidRPr="00DF5E0A">
          <w:t xml:space="preserve"> or </w:t>
        </w:r>
        <w:proofErr w:type="spellStart"/>
        <w:r w:rsidRPr="00DF5E0A">
          <w:t>before</w:t>
        </w:r>
      </w:ins>
      <w:proofErr w:type="spellEnd"/>
    </w:p>
    <w:p w:rsidR="00761FC4" w:rsidRDefault="009F4F43">
      <w:pPr>
        <w:pStyle w:val="Ttulo1"/>
        <w:keepNext w:val="0"/>
        <w:keepLines w:val="0"/>
        <w:spacing w:line="331" w:lineRule="auto"/>
      </w:pPr>
      <w:bookmarkStart w:id="88" w:name="_plrbhvqmlmd4" w:colFirst="0" w:colLast="0"/>
      <w:bookmarkEnd w:id="88"/>
      <w:r>
        <w:t>Consideracions prèvies a la descàrrega de dades</w:t>
      </w:r>
    </w:p>
    <w:p w:rsidR="00761FC4" w:rsidRDefault="009F4F43">
      <w:pPr>
        <w:rPr>
          <w:i/>
        </w:rPr>
      </w:pPr>
      <w:r>
        <w:t>Aquest estudi es farà amb el SIDIAP 2018 que inclou dades fins 20181231.</w:t>
      </w:r>
    </w:p>
    <w:p w:rsidR="00761FC4" w:rsidRDefault="009F4F43">
      <w:pPr>
        <w:pStyle w:val="Ttulo1"/>
        <w:keepNext w:val="0"/>
        <w:keepLines w:val="0"/>
        <w:spacing w:line="397" w:lineRule="auto"/>
      </w:pPr>
      <w:bookmarkStart w:id="89" w:name="_joa4wi383q0" w:colFirst="0" w:colLast="0"/>
      <w:bookmarkEnd w:id="89"/>
      <w:r>
        <w:t>Taules</w:t>
      </w:r>
    </w:p>
    <w:p w:rsidR="00761FC4" w:rsidRDefault="009F4F43">
      <w:pPr>
        <w:jc w:val="both"/>
      </w:pPr>
      <w:r>
        <w:t>A continuació es descriuen les taules que s’entregaran a l’Equip Investigador al finalitzar l’extracció de les dades.</w:t>
      </w:r>
    </w:p>
    <w:p w:rsidR="00761FC4" w:rsidRDefault="00761FC4"/>
    <w:p w:rsidR="00761FC4" w:rsidRDefault="009F4F43">
      <w:pPr>
        <w:pStyle w:val="Ttulo2"/>
        <w:keepNext w:val="0"/>
        <w:keepLines w:val="0"/>
        <w:spacing w:before="0" w:after="0" w:line="397" w:lineRule="auto"/>
        <w:rPr>
          <w:color w:val="FF9900"/>
        </w:rPr>
      </w:pPr>
      <w:bookmarkStart w:id="90" w:name="_hwvakzlmabqk" w:colFirst="0" w:colLast="0"/>
      <w:bookmarkEnd w:id="90"/>
      <w:r>
        <w:rPr>
          <w:color w:val="FF9900"/>
        </w:rPr>
        <w:t>Població (Pacients)</w:t>
      </w:r>
    </w:p>
    <w:p w:rsidR="00761FC4" w:rsidRDefault="009F4F43">
      <w:r>
        <w:t>Taula amb les variables sociodemogràfiques i d’inclusió de la població de l’estudi.</w:t>
      </w:r>
    </w:p>
    <w:p w:rsidR="00761FC4" w:rsidRDefault="00761FC4">
      <w:pPr>
        <w:rPr>
          <w:sz w:val="24"/>
          <w:szCs w:val="24"/>
        </w:rPr>
      </w:pPr>
    </w:p>
    <w:p w:rsidR="00761FC4" w:rsidRDefault="009F4F43">
      <w:r>
        <w:rPr>
          <w:sz w:val="24"/>
          <w:szCs w:val="24"/>
        </w:rPr>
        <w:t>Camps:</w:t>
      </w:r>
    </w:p>
    <w:p w:rsidR="00761FC4" w:rsidRDefault="009F4F43">
      <w:pPr>
        <w:numPr>
          <w:ilvl w:val="0"/>
          <w:numId w:val="2"/>
        </w:numPr>
        <w:jc w:val="both"/>
      </w:pPr>
      <w:r>
        <w:t>IDP: Identificador de pacient. Anònim.</w:t>
      </w:r>
    </w:p>
    <w:p w:rsidR="00761FC4" w:rsidRDefault="009F4F43">
      <w:pPr>
        <w:numPr>
          <w:ilvl w:val="0"/>
          <w:numId w:val="2"/>
        </w:numPr>
        <w:jc w:val="both"/>
      </w:pPr>
      <w:r>
        <w:t>SEXE: Sexe del pacient. ‘H’: Homes, ‘D’: Dones</w:t>
      </w:r>
    </w:p>
    <w:p w:rsidR="00761FC4" w:rsidRDefault="009F4F43">
      <w:pPr>
        <w:numPr>
          <w:ilvl w:val="0"/>
          <w:numId w:val="2"/>
        </w:numPr>
        <w:jc w:val="both"/>
      </w:pPr>
      <w:r>
        <w:t>DNAIX: Data de naixement. Format YYYYMM01</w:t>
      </w:r>
    </w:p>
    <w:p w:rsidR="00761FC4" w:rsidRDefault="009F4F43">
      <w:pPr>
        <w:numPr>
          <w:ilvl w:val="0"/>
          <w:numId w:val="2"/>
        </w:numPr>
        <w:jc w:val="both"/>
      </w:pPr>
      <w:r>
        <w:t>ENTRADA: Data d’entrada del pacient a la cohort del SIDIAP.</w:t>
      </w:r>
    </w:p>
    <w:p w:rsidR="00761FC4" w:rsidRDefault="009F4F43">
      <w:pPr>
        <w:numPr>
          <w:ilvl w:val="0"/>
          <w:numId w:val="2"/>
        </w:numPr>
        <w:jc w:val="both"/>
      </w:pPr>
      <w:r>
        <w:t>SITUACIO: Situació que consta al SIDIAP a data 20181231, ‘A’: Actiu, ‘D’: Difunt, ‘T’: Traslladat.</w:t>
      </w:r>
    </w:p>
    <w:p w:rsidR="00761FC4" w:rsidRDefault="009F4F43">
      <w:pPr>
        <w:numPr>
          <w:ilvl w:val="0"/>
          <w:numId w:val="2"/>
        </w:numPr>
        <w:jc w:val="both"/>
      </w:pPr>
      <w:r>
        <w:t>SORTIDA: Data de sortida, si SITUACIO = ‘D’ o a ‘T’ serà la data de defunció o trasllat, sinó 20181231.</w:t>
      </w:r>
    </w:p>
    <w:p w:rsidR="00761FC4" w:rsidRDefault="009F4F43">
      <w:pPr>
        <w:numPr>
          <w:ilvl w:val="0"/>
          <w:numId w:val="2"/>
        </w:numPr>
        <w:jc w:val="both"/>
      </w:pPr>
      <w:r>
        <w:t>ID_CAS: Identificador del cas</w:t>
      </w:r>
    </w:p>
    <w:p w:rsidR="00761FC4" w:rsidRDefault="009F4F43">
      <w:pPr>
        <w:numPr>
          <w:ilvl w:val="0"/>
          <w:numId w:val="2"/>
        </w:numPr>
        <w:jc w:val="both"/>
      </w:pPr>
      <w:r>
        <w:t>CAS: Indica si el pacient és un cas o un control.</w:t>
      </w:r>
    </w:p>
    <w:p w:rsidR="00761FC4" w:rsidRDefault="009F4F43">
      <w:pPr>
        <w:numPr>
          <w:ilvl w:val="1"/>
          <w:numId w:val="2"/>
        </w:numPr>
        <w:jc w:val="both"/>
      </w:pPr>
      <w:r>
        <w:t>1: Cas</w:t>
      </w:r>
    </w:p>
    <w:p w:rsidR="00761FC4" w:rsidRDefault="009F4F43">
      <w:pPr>
        <w:numPr>
          <w:ilvl w:val="1"/>
          <w:numId w:val="2"/>
        </w:numPr>
        <w:jc w:val="both"/>
      </w:pPr>
      <w:r>
        <w:t>0: Control</w:t>
      </w:r>
    </w:p>
    <w:p w:rsidR="00761FC4" w:rsidRDefault="009F4F43">
      <w:pPr>
        <w:pStyle w:val="Ttulo2"/>
        <w:rPr>
          <w:color w:val="FF9900"/>
        </w:rPr>
      </w:pPr>
      <w:bookmarkStart w:id="91" w:name="_c2qheoalaz51" w:colFirst="0" w:colLast="0"/>
      <w:bookmarkEnd w:id="91"/>
      <w:r>
        <w:rPr>
          <w:color w:val="FF9900"/>
        </w:rPr>
        <w:lastRenderedPageBreak/>
        <w:t>Variables Socioeconòmiques</w:t>
      </w:r>
    </w:p>
    <w:p w:rsidR="00761FC4" w:rsidRDefault="009F4F43">
      <w:r>
        <w:t>Taula que recull la informació d’</w:t>
      </w:r>
      <w:r>
        <w:rPr>
          <w:b/>
        </w:rPr>
        <w:t>indicadors socioeconòmics</w:t>
      </w:r>
      <w:r>
        <w:t xml:space="preserve"> (</w:t>
      </w:r>
      <w:proofErr w:type="spellStart"/>
      <w:r>
        <w:t>p.e</w:t>
      </w:r>
      <w:proofErr w:type="spellEnd"/>
      <w:r>
        <w:t xml:space="preserve">: Índex </w:t>
      </w:r>
      <w:r>
        <w:rPr>
          <w:b/>
        </w:rPr>
        <w:t>MEDEA</w:t>
      </w:r>
      <w:r>
        <w:t>).</w:t>
      </w:r>
    </w:p>
    <w:p w:rsidR="00761FC4" w:rsidRDefault="00761FC4">
      <w:pPr>
        <w:rPr>
          <w:sz w:val="24"/>
          <w:szCs w:val="24"/>
        </w:rPr>
      </w:pPr>
    </w:p>
    <w:p w:rsidR="00761FC4" w:rsidRDefault="009F4F43">
      <w:r>
        <w:rPr>
          <w:sz w:val="24"/>
          <w:szCs w:val="24"/>
        </w:rPr>
        <w:t>Camps:</w:t>
      </w:r>
    </w:p>
    <w:p w:rsidR="00761FC4" w:rsidRDefault="009F4F43">
      <w:pPr>
        <w:numPr>
          <w:ilvl w:val="0"/>
          <w:numId w:val="6"/>
        </w:numPr>
      </w:pPr>
      <w:r>
        <w:t xml:space="preserve">IDP: Identificador del pacient. </w:t>
      </w:r>
    </w:p>
    <w:p w:rsidR="00761FC4" w:rsidRDefault="009F4F43">
      <w:pPr>
        <w:ind w:left="720"/>
      </w:pPr>
      <w:r>
        <w:t>El relaciona amb les altres taules.</w:t>
      </w:r>
    </w:p>
    <w:p w:rsidR="00761FC4" w:rsidRDefault="00045B9D">
      <w:pPr>
        <w:numPr>
          <w:ilvl w:val="0"/>
          <w:numId w:val="6"/>
        </w:numPr>
      </w:pPr>
      <w:hyperlink r:id="rId11">
        <w:r w:rsidR="009F4F43">
          <w:rPr>
            <w:color w:val="1155CC"/>
            <w:u w:val="single"/>
          </w:rPr>
          <w:t>QMEDEA</w:t>
        </w:r>
      </w:hyperlink>
      <w:r w:rsidR="009F4F43">
        <w:t>: Quintils de l’</w:t>
      </w:r>
      <w:hyperlink r:id="rId12">
        <w:r w:rsidR="009F4F43">
          <w:rPr>
            <w:color w:val="1155CC"/>
            <w:u w:val="single"/>
          </w:rPr>
          <w:t>Índex MEDEA</w:t>
        </w:r>
      </w:hyperlink>
      <w:r w:rsidR="009F4F43">
        <w:t xml:space="preserve"> (</w:t>
      </w:r>
      <w:r w:rsidR="009F4F43">
        <w:rPr>
          <w:highlight w:val="white"/>
        </w:rPr>
        <w:t>índex compost de nivell socioeconòmic</w:t>
      </w:r>
      <w:r w:rsidR="009F4F43">
        <w:t>).</w:t>
      </w:r>
    </w:p>
    <w:p w:rsidR="00761FC4" w:rsidRDefault="009F4F43">
      <w:pPr>
        <w:ind w:left="720"/>
      </w:pPr>
      <w:r>
        <w:t>Valors: U1 / U2 / U3 / U4 / U5</w:t>
      </w:r>
    </w:p>
    <w:p w:rsidR="00761FC4" w:rsidRDefault="009F4F43">
      <w:pPr>
        <w:ind w:left="720"/>
        <w:jc w:val="both"/>
      </w:pPr>
      <w:r>
        <w:t>Interpretació: Valors més elevats del indicador ens informa de més privació socioeconòmica, és a dir, el quintil U5 són els pacients amb més privació socioeconòmica.</w:t>
      </w:r>
    </w:p>
    <w:p w:rsidR="00761FC4" w:rsidRDefault="009F4F43">
      <w:pPr>
        <w:numPr>
          <w:ilvl w:val="0"/>
          <w:numId w:val="6"/>
        </w:numPr>
      </w:pPr>
      <w:r>
        <w:t>RURALITAT: Indicador si el pacient viu a un ABS rural (R) o urbà (U)</w:t>
      </w:r>
    </w:p>
    <w:p w:rsidR="00761FC4" w:rsidRDefault="009F4F43">
      <w:pPr>
        <w:ind w:left="720"/>
      </w:pPr>
      <w:r>
        <w:t>Valors: R (el pacient viu a un ABS d’entorn rural) / U (el pacient viu a un entorn urbà)</w:t>
      </w:r>
    </w:p>
    <w:p w:rsidR="00761FC4" w:rsidRDefault="009F4F43">
      <w:pPr>
        <w:ind w:left="720"/>
      </w:pPr>
      <w:r>
        <w:t xml:space="preserve">Entrada </w:t>
      </w:r>
      <w:proofErr w:type="spellStart"/>
      <w:r>
        <w:t>blog</w:t>
      </w:r>
      <w:proofErr w:type="spellEnd"/>
      <w:r>
        <w:t xml:space="preserve"> del SISAP amb les definicions: </w:t>
      </w:r>
      <w:hyperlink r:id="rId13">
        <w:r>
          <w:rPr>
            <w:color w:val="1155CC"/>
            <w:u w:val="single"/>
          </w:rPr>
          <w:t>SI9SAP</w:t>
        </w:r>
      </w:hyperlink>
    </w:p>
    <w:p w:rsidR="00761FC4" w:rsidRDefault="00761FC4"/>
    <w:p w:rsidR="00761FC4" w:rsidRDefault="009F4F43">
      <w:pPr>
        <w:pStyle w:val="Ttulo2"/>
        <w:rPr>
          <w:color w:val="FF9900"/>
        </w:rPr>
      </w:pPr>
      <w:bookmarkStart w:id="92" w:name="_84r9os5t0d9" w:colFirst="0" w:colLast="0"/>
      <w:bookmarkEnd w:id="92"/>
      <w:r>
        <w:rPr>
          <w:color w:val="FF9900"/>
        </w:rPr>
        <w:t xml:space="preserve">Variables </w:t>
      </w:r>
      <w:proofErr w:type="spellStart"/>
      <w:r>
        <w:rPr>
          <w:color w:val="FF9900"/>
        </w:rPr>
        <w:t>GeoSanitàries</w:t>
      </w:r>
      <w:proofErr w:type="spellEnd"/>
    </w:p>
    <w:p w:rsidR="00761FC4" w:rsidRDefault="009F4F43">
      <w:r>
        <w:t>Taula que recull la informació geo-sanitària del pacient (</w:t>
      </w:r>
      <w:proofErr w:type="spellStart"/>
      <w:r>
        <w:t>p.e</w:t>
      </w:r>
      <w:proofErr w:type="spellEnd"/>
      <w:r>
        <w:t xml:space="preserve">: Regió Sanitària, Àrea Bàsica de Salut (ABS), etc..). </w:t>
      </w:r>
    </w:p>
    <w:p w:rsidR="00761FC4" w:rsidRDefault="00761FC4"/>
    <w:p w:rsidR="00761FC4" w:rsidRDefault="009F4F43">
      <w:pPr>
        <w:jc w:val="both"/>
        <w:rPr>
          <w:i/>
        </w:rPr>
      </w:pPr>
      <w:r>
        <w:rPr>
          <w:b/>
        </w:rPr>
        <w:t>Nota:</w:t>
      </w:r>
      <w:r>
        <w:t xml:space="preserve"> </w:t>
      </w:r>
      <w:r>
        <w:rPr>
          <w:i/>
        </w:rPr>
        <w:t xml:space="preserve">Aquesta taula és </w:t>
      </w:r>
      <w:r>
        <w:rPr>
          <w:b/>
          <w:i/>
        </w:rPr>
        <w:t>sensible d’identificació</w:t>
      </w:r>
      <w:r>
        <w:rPr>
          <w:i/>
        </w:rPr>
        <w:t xml:space="preserve">, i per aquesta raó només </w:t>
      </w:r>
      <w:r>
        <w:rPr>
          <w:b/>
          <w:i/>
        </w:rPr>
        <w:t>s’entregarà encriptada</w:t>
      </w:r>
      <w:r>
        <w:rPr>
          <w:i/>
        </w:rPr>
        <w:t xml:space="preserve"> a projectes amb l’acceptació específica per part del </w:t>
      </w:r>
      <w:proofErr w:type="spellStart"/>
      <w:r>
        <w:rPr>
          <w:i/>
        </w:rPr>
        <w:t>Comité</w:t>
      </w:r>
      <w:proofErr w:type="spellEnd"/>
      <w:r>
        <w:rPr>
          <w:i/>
        </w:rPr>
        <w:t xml:space="preserve"> Científic del SIDIAP.</w:t>
      </w:r>
    </w:p>
    <w:p w:rsidR="00761FC4" w:rsidRDefault="00761FC4">
      <w:pPr>
        <w:rPr>
          <w:sz w:val="24"/>
          <w:szCs w:val="24"/>
        </w:rPr>
      </w:pPr>
    </w:p>
    <w:p w:rsidR="00761FC4" w:rsidRDefault="009F4F43">
      <w:r>
        <w:rPr>
          <w:sz w:val="24"/>
          <w:szCs w:val="24"/>
        </w:rPr>
        <w:t>Camps:</w:t>
      </w:r>
    </w:p>
    <w:p w:rsidR="00761FC4" w:rsidRDefault="009F4F43">
      <w:pPr>
        <w:numPr>
          <w:ilvl w:val="0"/>
          <w:numId w:val="6"/>
        </w:numPr>
      </w:pPr>
      <w:r>
        <w:t>IDP: Identificador del pacient. El relaciona amb les altres taules.</w:t>
      </w:r>
    </w:p>
    <w:p w:rsidR="00761FC4" w:rsidRDefault="009F4F43">
      <w:pPr>
        <w:numPr>
          <w:ilvl w:val="0"/>
          <w:numId w:val="4"/>
        </w:numPr>
      </w:pPr>
      <w:r>
        <w:t>UP: Unitat Productiva (UP) d’Atenció Primària d’assignació del pacient.</w:t>
      </w:r>
    </w:p>
    <w:p w:rsidR="00761FC4" w:rsidRDefault="009F4F43">
      <w:pPr>
        <w:numPr>
          <w:ilvl w:val="0"/>
          <w:numId w:val="4"/>
        </w:numPr>
      </w:pPr>
      <w:r>
        <w:t xml:space="preserve">RS: Codi de </w:t>
      </w:r>
      <w:hyperlink r:id="rId14">
        <w:r>
          <w:rPr>
            <w:color w:val="1155CC"/>
            <w:u w:val="single"/>
          </w:rPr>
          <w:t>Regió Sanitària</w:t>
        </w:r>
      </w:hyperlink>
    </w:p>
    <w:p w:rsidR="00761FC4" w:rsidRDefault="009F4F43">
      <w:pPr>
        <w:numPr>
          <w:ilvl w:val="0"/>
          <w:numId w:val="4"/>
        </w:numPr>
      </w:pPr>
      <w:r>
        <w:t>ABS: Àrea Bàsica de Salut d’Atenció Primària d’assignació del pacient</w:t>
      </w:r>
    </w:p>
    <w:p w:rsidR="00761FC4" w:rsidRDefault="009F4F43">
      <w:pPr>
        <w:numPr>
          <w:ilvl w:val="0"/>
          <w:numId w:val="4"/>
        </w:numPr>
      </w:pPr>
      <w:r>
        <w:t>DAP:  Direcció d'Atenció Primària (DAP)</w:t>
      </w:r>
    </w:p>
    <w:p w:rsidR="00761FC4" w:rsidRDefault="009F4F43">
      <w:pPr>
        <w:ind w:left="720"/>
      </w:pPr>
      <w:r>
        <w:t xml:space="preserve">Valors: </w:t>
      </w:r>
    </w:p>
    <w:p w:rsidR="00761FC4" w:rsidRDefault="009F4F43">
      <w:pPr>
        <w:numPr>
          <w:ilvl w:val="0"/>
          <w:numId w:val="4"/>
        </w:numPr>
      </w:pPr>
      <w:r>
        <w:t>AMBIT: Àmbit sanitari d’assignació del pacient</w:t>
      </w:r>
    </w:p>
    <w:p w:rsidR="00761FC4" w:rsidRDefault="009F4F43">
      <w:pPr>
        <w:pStyle w:val="Ttulo2"/>
        <w:rPr>
          <w:color w:val="FF9900"/>
        </w:rPr>
      </w:pPr>
      <w:bookmarkStart w:id="93" w:name="_44z2a0a8f2t8" w:colFirst="0" w:colLast="0"/>
      <w:bookmarkEnd w:id="93"/>
      <w:r>
        <w:rPr>
          <w:color w:val="FF9900"/>
        </w:rPr>
        <w:t>Problemes</w:t>
      </w:r>
    </w:p>
    <w:p w:rsidR="00761FC4" w:rsidRDefault="009F4F43">
      <w:r>
        <w:t>Taula que recull tots els problemes de salut de la població d’estudi registrats a AP durant el període demanat.</w:t>
      </w:r>
    </w:p>
    <w:p w:rsidR="00761FC4" w:rsidRDefault="009F4F43">
      <w:r>
        <w:t>Els grups inclosos són:</w:t>
      </w:r>
    </w:p>
    <w:p w:rsidR="00761FC4" w:rsidRDefault="00761FC4"/>
    <w:tbl>
      <w:tblPr>
        <w:tblStyle w:val="a"/>
        <w:tblW w:w="8490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6840"/>
      </w:tblGrid>
      <w:tr w:rsidR="00761FC4">
        <w:trPr>
          <w:trHeight w:val="320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ARTPER</w:t>
            </w:r>
          </w:p>
        </w:tc>
        <w:tc>
          <w:tcPr>
            <w:tcW w:w="6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Arteriopatia perifèrica. Compte, no inclou </w:t>
            </w:r>
            <w:proofErr w:type="spellStart"/>
            <w:r>
              <w:rPr>
                <w:sz w:val="20"/>
                <w:szCs w:val="20"/>
              </w:rPr>
              <w:t>Buerger</w:t>
            </w:r>
            <w:proofErr w:type="spellEnd"/>
            <w:r>
              <w:rPr>
                <w:sz w:val="20"/>
                <w:szCs w:val="20"/>
              </w:rPr>
              <w:t xml:space="preserve"> ni Raynaud</w:t>
            </w:r>
          </w:p>
        </w:tc>
      </w:tr>
      <w:tr w:rsidR="00761FC4">
        <w:trPr>
          <w:trHeight w:val="320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AVC_tots</w:t>
            </w:r>
            <w:proofErr w:type="spellEnd"/>
          </w:p>
        </w:tc>
        <w:tc>
          <w:tcPr>
            <w:tcW w:w="6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AVC ISQ i HEM, també seqüeles</w:t>
            </w:r>
          </w:p>
        </w:tc>
      </w:tr>
      <w:tr w:rsidR="00761FC4">
        <w:trPr>
          <w:trHeight w:val="320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CANCER</w:t>
            </w:r>
          </w:p>
        </w:tc>
        <w:tc>
          <w:tcPr>
            <w:tcW w:w="6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Càncers. Només neoplàsies malignes [C*]</w:t>
            </w:r>
          </w:p>
        </w:tc>
      </w:tr>
      <w:tr w:rsidR="00761FC4">
        <w:trPr>
          <w:trHeight w:val="320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</w:t>
            </w:r>
          </w:p>
        </w:tc>
        <w:tc>
          <w:tcPr>
            <w:tcW w:w="6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Cardiopatia Isquèmica</w:t>
            </w:r>
          </w:p>
        </w:tc>
      </w:tr>
      <w:tr w:rsidR="00761FC4">
        <w:trPr>
          <w:trHeight w:val="320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DM1</w:t>
            </w:r>
          </w:p>
        </w:tc>
        <w:tc>
          <w:tcPr>
            <w:tcW w:w="6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DM tipus 1</w:t>
            </w:r>
          </w:p>
        </w:tc>
      </w:tr>
      <w:tr w:rsidR="00761FC4">
        <w:trPr>
          <w:trHeight w:val="320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DM2</w:t>
            </w:r>
          </w:p>
        </w:tc>
        <w:tc>
          <w:tcPr>
            <w:tcW w:w="6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DM tipus 2</w:t>
            </w:r>
          </w:p>
        </w:tc>
      </w:tr>
      <w:tr w:rsidR="00761FC4">
        <w:trPr>
          <w:trHeight w:val="320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</w:t>
            </w:r>
          </w:p>
        </w:tc>
        <w:tc>
          <w:tcPr>
            <w:tcW w:w="6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Fibril·lació Auricular</w:t>
            </w:r>
          </w:p>
        </w:tc>
      </w:tr>
      <w:tr w:rsidR="00761FC4">
        <w:trPr>
          <w:trHeight w:val="320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</w:t>
            </w:r>
          </w:p>
        </w:tc>
        <w:tc>
          <w:tcPr>
            <w:tcW w:w="6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Insuficiència cardíaca</w:t>
            </w:r>
          </w:p>
        </w:tc>
      </w:tr>
      <w:tr w:rsidR="00761FC4">
        <w:trPr>
          <w:trHeight w:val="320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INS_RNC</w:t>
            </w:r>
          </w:p>
        </w:tc>
        <w:tc>
          <w:tcPr>
            <w:tcW w:w="68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Insuficiència Renal Crònica</w:t>
            </w:r>
          </w:p>
        </w:tc>
      </w:tr>
    </w:tbl>
    <w:p w:rsidR="00761FC4" w:rsidRDefault="00761FC4"/>
    <w:p w:rsidR="00761FC4" w:rsidRDefault="009F4F43">
      <w:r>
        <w:rPr>
          <w:sz w:val="24"/>
          <w:szCs w:val="24"/>
        </w:rPr>
        <w:t>Camps:</w:t>
      </w:r>
    </w:p>
    <w:p w:rsidR="00761FC4" w:rsidRDefault="009F4F43">
      <w:pPr>
        <w:numPr>
          <w:ilvl w:val="0"/>
          <w:numId w:val="6"/>
        </w:numPr>
      </w:pPr>
      <w:r>
        <w:t>IDP: Identificador del pacient. El relaciona amb les altres taules.</w:t>
      </w:r>
    </w:p>
    <w:p w:rsidR="00761FC4" w:rsidRDefault="009F4F43">
      <w:pPr>
        <w:numPr>
          <w:ilvl w:val="0"/>
          <w:numId w:val="6"/>
        </w:numPr>
      </w:pPr>
      <w:r>
        <w:t>COD: Codi CIM10</w:t>
      </w:r>
      <w:ins w:id="94" w:author="Bogdan Vlacho" w:date="2019-07-04T13:26:00Z">
        <w:r w:rsidR="00DF5E0A">
          <w:t>/ CIM 9</w:t>
        </w:r>
      </w:ins>
      <w:r>
        <w:t xml:space="preserve"> original del problema de salut.</w:t>
      </w:r>
    </w:p>
    <w:p w:rsidR="00761FC4" w:rsidRDefault="009F4F43">
      <w:pPr>
        <w:numPr>
          <w:ilvl w:val="0"/>
          <w:numId w:val="6"/>
        </w:numPr>
      </w:pPr>
      <w:r>
        <w:t>DAT: Data d’alta del problema de salut.</w:t>
      </w:r>
    </w:p>
    <w:p w:rsidR="00761FC4" w:rsidRDefault="009F4F43">
      <w:pPr>
        <w:numPr>
          <w:ilvl w:val="0"/>
          <w:numId w:val="6"/>
        </w:numPr>
      </w:pPr>
      <w:r>
        <w:t>DBAIXA: Data de baixa, si n’hi ha, del problema de salut.</w:t>
      </w:r>
    </w:p>
    <w:p w:rsidR="00761FC4" w:rsidRDefault="009F4F43">
      <w:pPr>
        <w:numPr>
          <w:ilvl w:val="0"/>
          <w:numId w:val="6"/>
        </w:numPr>
      </w:pPr>
      <w:r>
        <w:t xml:space="preserve">AGR: </w:t>
      </w:r>
      <w:proofErr w:type="spellStart"/>
      <w:r>
        <w:t>Agrupador</w:t>
      </w:r>
      <w:proofErr w:type="spellEnd"/>
      <w:r>
        <w:t xml:space="preserve"> en el que classifiquem el codi CIM10</w:t>
      </w:r>
      <w:ins w:id="95" w:author="Bogdan Vlacho" w:date="2019-07-04T13:26:00Z">
        <w:r w:rsidR="00DF5E0A">
          <w:t xml:space="preserve"> /CIM9</w:t>
        </w:r>
      </w:ins>
      <w:r>
        <w:t>.</w:t>
      </w:r>
    </w:p>
    <w:p w:rsidR="00761FC4" w:rsidRDefault="009F4F43">
      <w:pPr>
        <w:pStyle w:val="Ttulo2"/>
        <w:rPr>
          <w:color w:val="FF9900"/>
        </w:rPr>
      </w:pPr>
      <w:bookmarkStart w:id="96" w:name="_1h3nprpe8hkc" w:colFirst="0" w:colLast="0"/>
      <w:bookmarkEnd w:id="96"/>
      <w:r>
        <w:rPr>
          <w:color w:val="FF9900"/>
        </w:rPr>
        <w:t>Tabac</w:t>
      </w:r>
    </w:p>
    <w:p w:rsidR="00761FC4" w:rsidRDefault="009F4F43">
      <w:r>
        <w:t xml:space="preserve">Inclou tots els canvis i registres que reflecteixen la situació </w:t>
      </w:r>
      <w:proofErr w:type="spellStart"/>
      <w:r>
        <w:t>tabàquica</w:t>
      </w:r>
      <w:proofErr w:type="spellEnd"/>
      <w:r>
        <w:t xml:space="preserve"> del pacient,</w:t>
      </w:r>
      <w:del w:id="97" w:author="Jordi Real Gatius" w:date="2019-07-09T13:52:00Z">
        <w:r w:rsidDel="008166D8">
          <w:delText xml:space="preserve"> </w:delText>
        </w:r>
        <w:commentRangeStart w:id="98"/>
        <w:r w:rsidDel="008166D8">
          <w:delText>col·lapsada en períodes</w:delText>
        </w:r>
      </w:del>
      <w:commentRangeEnd w:id="98"/>
      <w:r w:rsidR="008166D8">
        <w:rPr>
          <w:rStyle w:val="Refdecomentario"/>
        </w:rPr>
        <w:commentReference w:id="98"/>
      </w:r>
      <w:r>
        <w:t>.</w:t>
      </w:r>
    </w:p>
    <w:p w:rsidR="00761FC4" w:rsidRDefault="00761FC4">
      <w:pPr>
        <w:rPr>
          <w:sz w:val="24"/>
          <w:szCs w:val="24"/>
        </w:rPr>
      </w:pPr>
    </w:p>
    <w:p w:rsidR="00761FC4" w:rsidRDefault="009F4F43">
      <w:r>
        <w:rPr>
          <w:sz w:val="24"/>
          <w:szCs w:val="24"/>
        </w:rPr>
        <w:t>Camps</w:t>
      </w:r>
    </w:p>
    <w:p w:rsidR="00761FC4" w:rsidRDefault="009F4F43">
      <w:pPr>
        <w:numPr>
          <w:ilvl w:val="0"/>
          <w:numId w:val="13"/>
        </w:numPr>
      </w:pPr>
      <w:r>
        <w:t>IDP: Identificador del pacient.</w:t>
      </w:r>
    </w:p>
    <w:p w:rsidR="00761FC4" w:rsidRDefault="009F4F43">
      <w:pPr>
        <w:numPr>
          <w:ilvl w:val="0"/>
          <w:numId w:val="13"/>
        </w:numPr>
      </w:pPr>
      <w:r>
        <w:t>DAT: Data que consta como a inici de la situació.</w:t>
      </w:r>
    </w:p>
    <w:p w:rsidR="00761FC4" w:rsidRDefault="009F4F43">
      <w:pPr>
        <w:numPr>
          <w:ilvl w:val="0"/>
          <w:numId w:val="13"/>
        </w:numPr>
      </w:pPr>
      <w:r>
        <w:t>DBAIXA: Data fi de la situació.</w:t>
      </w:r>
    </w:p>
    <w:p w:rsidR="00761FC4" w:rsidRDefault="009F4F43">
      <w:pPr>
        <w:numPr>
          <w:ilvl w:val="0"/>
          <w:numId w:val="13"/>
        </w:numPr>
      </w:pPr>
      <w:r>
        <w:t xml:space="preserve">VAL: Estat </w:t>
      </w:r>
      <w:proofErr w:type="spellStart"/>
      <w:r>
        <w:t>tabàquic</w:t>
      </w:r>
      <w:proofErr w:type="spellEnd"/>
      <w:r>
        <w:t xml:space="preserve"> entre DAT y DBAIXA.</w:t>
      </w:r>
    </w:p>
    <w:p w:rsidR="00761FC4" w:rsidRDefault="009F4F43">
      <w:pPr>
        <w:numPr>
          <w:ilvl w:val="1"/>
          <w:numId w:val="13"/>
        </w:numPr>
      </w:pPr>
      <w:r>
        <w:t>0: No fumador</w:t>
      </w:r>
    </w:p>
    <w:p w:rsidR="00761FC4" w:rsidRDefault="009F4F43">
      <w:pPr>
        <w:numPr>
          <w:ilvl w:val="1"/>
          <w:numId w:val="13"/>
        </w:numPr>
      </w:pPr>
      <w:r>
        <w:t>1: Fumador</w:t>
      </w:r>
    </w:p>
    <w:p w:rsidR="00761FC4" w:rsidRDefault="009F4F43">
      <w:pPr>
        <w:numPr>
          <w:ilvl w:val="1"/>
          <w:numId w:val="13"/>
        </w:numPr>
      </w:pPr>
      <w:r>
        <w:t xml:space="preserve">2: </w:t>
      </w:r>
      <w:proofErr w:type="spellStart"/>
      <w:r>
        <w:t>Exfumador</w:t>
      </w:r>
      <w:proofErr w:type="spellEnd"/>
      <w:r>
        <w:t>.</w:t>
      </w:r>
    </w:p>
    <w:p w:rsidR="00761FC4" w:rsidRDefault="009F4F43">
      <w:pPr>
        <w:pStyle w:val="Ttulo2"/>
        <w:rPr>
          <w:color w:val="FF9900"/>
        </w:rPr>
      </w:pPr>
      <w:bookmarkStart w:id="99" w:name="_toyunv3cbgr7" w:colFirst="0" w:colLast="0"/>
      <w:bookmarkEnd w:id="99"/>
      <w:commentRangeStart w:id="100"/>
      <w:r>
        <w:rPr>
          <w:color w:val="FF9900"/>
        </w:rPr>
        <w:t>Facturació</w:t>
      </w:r>
    </w:p>
    <w:p w:rsidR="00761FC4" w:rsidRDefault="009F4F43">
      <w:pPr>
        <w:jc w:val="both"/>
      </w:pPr>
      <w:r>
        <w:t>Taula que inclou la informació totes les dispensacions/retirades de farmàcia durant el període d’estudi.</w:t>
      </w:r>
    </w:p>
    <w:p w:rsidR="00761FC4" w:rsidRDefault="009F4F43">
      <w:r>
        <w:t>Els grups de tractament inclosos són els següents:</w:t>
      </w:r>
      <w:commentRangeEnd w:id="100"/>
      <w:r w:rsidR="008166D8">
        <w:rPr>
          <w:rStyle w:val="Refdecomentario"/>
        </w:rPr>
        <w:commentReference w:id="100"/>
      </w:r>
    </w:p>
    <w:p w:rsidR="00761FC4" w:rsidRDefault="00761FC4"/>
    <w:tbl>
      <w:tblPr>
        <w:tblStyle w:val="a0"/>
        <w:tblW w:w="8490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6780"/>
      </w:tblGrid>
      <w:tr w:rsidR="00761FC4">
        <w:trPr>
          <w:trHeight w:val="320"/>
        </w:trPr>
        <w:tc>
          <w:tcPr>
            <w:tcW w:w="17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ALFAGLUC</w:t>
            </w:r>
          </w:p>
        </w:tc>
        <w:tc>
          <w:tcPr>
            <w:tcW w:w="67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Inhibidors de l'alfa glucosidasa</w:t>
            </w:r>
          </w:p>
        </w:tc>
      </w:tr>
      <w:tr w:rsidR="00761FC4">
        <w:trPr>
          <w:trHeight w:val="320"/>
        </w:trPr>
        <w:tc>
          <w:tcPr>
            <w:tcW w:w="17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ALT_GLUC</w:t>
            </w:r>
          </w:p>
        </w:tc>
        <w:tc>
          <w:tcPr>
            <w:tcW w:w="67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Altres fàrmacs no incloent insulines</w:t>
            </w:r>
          </w:p>
        </w:tc>
      </w:tr>
      <w:tr w:rsidR="00761FC4">
        <w:trPr>
          <w:trHeight w:val="320"/>
        </w:trPr>
        <w:tc>
          <w:tcPr>
            <w:tcW w:w="17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BIGUANIDAS</w:t>
            </w:r>
          </w:p>
        </w:tc>
        <w:tc>
          <w:tcPr>
            <w:tcW w:w="67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BIGUANIDAS</w:t>
            </w:r>
          </w:p>
        </w:tc>
      </w:tr>
      <w:tr w:rsidR="00761FC4">
        <w:trPr>
          <w:trHeight w:val="320"/>
        </w:trPr>
        <w:tc>
          <w:tcPr>
            <w:tcW w:w="17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COMB_GLUC</w:t>
            </w:r>
          </w:p>
        </w:tc>
        <w:tc>
          <w:tcPr>
            <w:tcW w:w="67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Combinations</w:t>
            </w:r>
            <w:proofErr w:type="spellEnd"/>
            <w:r>
              <w:rPr>
                <w:sz w:val="20"/>
                <w:szCs w:val="20"/>
              </w:rPr>
              <w:t xml:space="preserve"> of oral </w:t>
            </w:r>
            <w:proofErr w:type="spellStart"/>
            <w:r>
              <w:rPr>
                <w:sz w:val="20"/>
                <w:szCs w:val="20"/>
              </w:rPr>
              <w:t>blood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glucose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lowering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drugs</w:t>
            </w:r>
            <w:proofErr w:type="spellEnd"/>
          </w:p>
        </w:tc>
      </w:tr>
      <w:tr w:rsidR="00761FC4">
        <w:trPr>
          <w:trHeight w:val="320"/>
        </w:trPr>
        <w:tc>
          <w:tcPr>
            <w:tcW w:w="17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DPP4</w:t>
            </w:r>
          </w:p>
        </w:tc>
        <w:tc>
          <w:tcPr>
            <w:tcW w:w="67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Dipeptidyl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peptidase</w:t>
            </w:r>
            <w:proofErr w:type="spellEnd"/>
            <w:r>
              <w:rPr>
                <w:sz w:val="20"/>
                <w:szCs w:val="20"/>
              </w:rPr>
              <w:t xml:space="preserve"> 4 (DPP-4) </w:t>
            </w:r>
            <w:proofErr w:type="spellStart"/>
            <w:r>
              <w:rPr>
                <w:sz w:val="20"/>
                <w:szCs w:val="20"/>
              </w:rPr>
              <w:t>inhibitors</w:t>
            </w:r>
            <w:proofErr w:type="spellEnd"/>
            <w:r>
              <w:rPr>
                <w:sz w:val="20"/>
                <w:szCs w:val="20"/>
              </w:rPr>
              <w:t xml:space="preserve"> [A10BH**]. No inclou combinacions.</w:t>
            </w:r>
          </w:p>
        </w:tc>
      </w:tr>
      <w:tr w:rsidR="00761FC4">
        <w:trPr>
          <w:trHeight w:val="320"/>
        </w:trPr>
        <w:tc>
          <w:tcPr>
            <w:tcW w:w="17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GLINIDES</w:t>
            </w:r>
          </w:p>
        </w:tc>
        <w:tc>
          <w:tcPr>
            <w:tcW w:w="67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GLINIDES</w:t>
            </w:r>
          </w:p>
        </w:tc>
      </w:tr>
      <w:tr w:rsidR="00761FC4">
        <w:trPr>
          <w:trHeight w:val="320"/>
        </w:trPr>
        <w:tc>
          <w:tcPr>
            <w:tcW w:w="17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GLP1</w:t>
            </w:r>
          </w:p>
        </w:tc>
        <w:tc>
          <w:tcPr>
            <w:tcW w:w="67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Glucagon-like</w:t>
            </w:r>
            <w:proofErr w:type="spellEnd"/>
            <w:r>
              <w:rPr>
                <w:sz w:val="20"/>
                <w:szCs w:val="20"/>
              </w:rPr>
              <w:t xml:space="preserve"> peptide-1 (GLP-1) </w:t>
            </w:r>
            <w:proofErr w:type="spellStart"/>
            <w:r>
              <w:rPr>
                <w:sz w:val="20"/>
                <w:szCs w:val="20"/>
              </w:rPr>
              <w:t>analogues</w:t>
            </w:r>
            <w:proofErr w:type="spellEnd"/>
            <w:r>
              <w:rPr>
                <w:sz w:val="20"/>
                <w:szCs w:val="20"/>
              </w:rPr>
              <w:t xml:space="preserve"> [A10BJ**]</w:t>
            </w:r>
          </w:p>
        </w:tc>
      </w:tr>
      <w:tr w:rsidR="00761FC4">
        <w:trPr>
          <w:trHeight w:val="320"/>
        </w:trPr>
        <w:tc>
          <w:tcPr>
            <w:tcW w:w="17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INSULINAS</w:t>
            </w:r>
          </w:p>
        </w:tc>
        <w:tc>
          <w:tcPr>
            <w:tcW w:w="67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INSULINS AND ANALOGUES / INSULINAS / INSULINES [A10A***]</w:t>
            </w:r>
          </w:p>
        </w:tc>
      </w:tr>
      <w:tr w:rsidR="00761FC4">
        <w:trPr>
          <w:trHeight w:val="580"/>
        </w:trPr>
        <w:tc>
          <w:tcPr>
            <w:tcW w:w="17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SGLT2</w:t>
            </w:r>
          </w:p>
        </w:tc>
        <w:tc>
          <w:tcPr>
            <w:tcW w:w="67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Sodium-glucose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co-transporter</w:t>
            </w:r>
            <w:proofErr w:type="spellEnd"/>
            <w:r>
              <w:rPr>
                <w:sz w:val="20"/>
                <w:szCs w:val="20"/>
              </w:rPr>
              <w:t xml:space="preserve"> 2 (SGLT2) </w:t>
            </w:r>
            <w:proofErr w:type="spellStart"/>
            <w:r>
              <w:rPr>
                <w:sz w:val="20"/>
                <w:szCs w:val="20"/>
              </w:rPr>
              <w:t>inhibitors</w:t>
            </w:r>
            <w:proofErr w:type="spellEnd"/>
            <w:r>
              <w:rPr>
                <w:sz w:val="20"/>
                <w:szCs w:val="20"/>
              </w:rPr>
              <w:t xml:space="preserve"> [A10BK**]. No inclou combinacions.</w:t>
            </w:r>
          </w:p>
        </w:tc>
      </w:tr>
      <w:tr w:rsidR="00761FC4">
        <w:trPr>
          <w:trHeight w:val="320"/>
        </w:trPr>
        <w:tc>
          <w:tcPr>
            <w:tcW w:w="17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SULFO</w:t>
            </w:r>
          </w:p>
        </w:tc>
        <w:tc>
          <w:tcPr>
            <w:tcW w:w="67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Sulfonylureas</w:t>
            </w:r>
            <w:proofErr w:type="spellEnd"/>
            <w:r>
              <w:rPr>
                <w:sz w:val="20"/>
                <w:szCs w:val="20"/>
              </w:rPr>
              <w:t xml:space="preserve"> [A10BB**]. No inclou combinacions.</w:t>
            </w:r>
          </w:p>
        </w:tc>
      </w:tr>
      <w:tr w:rsidR="00761FC4">
        <w:trPr>
          <w:trHeight w:val="320"/>
        </w:trPr>
        <w:tc>
          <w:tcPr>
            <w:tcW w:w="17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TIAZO</w:t>
            </w:r>
          </w:p>
        </w:tc>
        <w:tc>
          <w:tcPr>
            <w:tcW w:w="67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Thiazolidinediones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Tiazolinadionas</w:t>
            </w:r>
            <w:proofErr w:type="spellEnd"/>
            <w:r>
              <w:rPr>
                <w:sz w:val="20"/>
                <w:szCs w:val="20"/>
              </w:rPr>
              <w:t xml:space="preserve"> / [A10BG**]. No inclou combinacions.</w:t>
            </w:r>
          </w:p>
        </w:tc>
      </w:tr>
    </w:tbl>
    <w:p w:rsidR="00761FC4" w:rsidRDefault="00761FC4"/>
    <w:p w:rsidR="00761FC4" w:rsidRDefault="00761FC4">
      <w:pPr>
        <w:rPr>
          <w:sz w:val="24"/>
          <w:szCs w:val="24"/>
        </w:rPr>
      </w:pPr>
    </w:p>
    <w:p w:rsidR="00761FC4" w:rsidRDefault="009F4F43">
      <w:r>
        <w:rPr>
          <w:sz w:val="24"/>
          <w:szCs w:val="24"/>
        </w:rPr>
        <w:t>Camps:</w:t>
      </w:r>
    </w:p>
    <w:p w:rsidR="00761FC4" w:rsidRDefault="009F4F43">
      <w:pPr>
        <w:numPr>
          <w:ilvl w:val="0"/>
          <w:numId w:val="5"/>
        </w:numPr>
      </w:pPr>
      <w:r>
        <w:t>IDP: Identificador de pacient.</w:t>
      </w:r>
    </w:p>
    <w:p w:rsidR="00761FC4" w:rsidRDefault="009F4F43">
      <w:pPr>
        <w:numPr>
          <w:ilvl w:val="0"/>
          <w:numId w:val="5"/>
        </w:numPr>
      </w:pPr>
      <w:r>
        <w:t>COD: Codi ATC7 del fàrmac.</w:t>
      </w:r>
    </w:p>
    <w:p w:rsidR="00761FC4" w:rsidRDefault="009F4F43">
      <w:pPr>
        <w:numPr>
          <w:ilvl w:val="0"/>
          <w:numId w:val="5"/>
        </w:numPr>
      </w:pPr>
      <w:r>
        <w:t>DAT: Data de la facturació, format YYYYMM01</w:t>
      </w:r>
    </w:p>
    <w:p w:rsidR="00761FC4" w:rsidRDefault="009F4F43">
      <w:pPr>
        <w:numPr>
          <w:ilvl w:val="0"/>
          <w:numId w:val="5"/>
        </w:numPr>
      </w:pPr>
      <w:r>
        <w:t>ENV: Nombre d’envasos. No es tindran en compte retirades úniques de més de 6 envasos.</w:t>
      </w:r>
    </w:p>
    <w:p w:rsidR="00761FC4" w:rsidRDefault="009F4F43">
      <w:pPr>
        <w:numPr>
          <w:ilvl w:val="0"/>
          <w:numId w:val="5"/>
        </w:numPr>
      </w:pPr>
      <w:r>
        <w:t>AGR: Grup assignat al fàrmac. Es pot veure al catàleg. Domini “</w:t>
      </w:r>
      <w:r>
        <w:rPr>
          <w:sz w:val="20"/>
          <w:szCs w:val="20"/>
        </w:rPr>
        <w:t>Fàrmacs ATC7”.</w:t>
      </w:r>
    </w:p>
    <w:p w:rsidR="00761FC4" w:rsidRDefault="009F4F43">
      <w:pPr>
        <w:pStyle w:val="Ttulo2"/>
        <w:rPr>
          <w:color w:val="FF9900"/>
        </w:rPr>
      </w:pPr>
      <w:bookmarkStart w:id="101" w:name="_4una95co9ara" w:colFirst="0" w:colLast="0"/>
      <w:bookmarkEnd w:id="101"/>
      <w:commentRangeStart w:id="102"/>
      <w:r>
        <w:rPr>
          <w:color w:val="FF9900"/>
        </w:rPr>
        <w:t>Prescripció</w:t>
      </w:r>
      <w:commentRangeEnd w:id="102"/>
      <w:r w:rsidR="00C93C4F">
        <w:rPr>
          <w:rStyle w:val="Refdecomentario"/>
        </w:rPr>
        <w:commentReference w:id="102"/>
      </w:r>
    </w:p>
    <w:p w:rsidR="00761FC4" w:rsidRDefault="009F4F43">
      <w:r>
        <w:t>Taula que inclou totes les prescripcions de la població inclosa a l’estudi.</w:t>
      </w:r>
    </w:p>
    <w:p w:rsidR="00761FC4" w:rsidRDefault="009F4F43">
      <w:r>
        <w:t>Els grups de tractament inclosos són els següents:</w:t>
      </w:r>
    </w:p>
    <w:p w:rsidR="00761FC4" w:rsidRDefault="00761FC4"/>
    <w:tbl>
      <w:tblPr>
        <w:tblStyle w:val="a1"/>
        <w:tblW w:w="9045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290"/>
      </w:tblGrid>
      <w:tr w:rsidR="00761FC4">
        <w:trPr>
          <w:trHeight w:val="320"/>
        </w:trPr>
        <w:tc>
          <w:tcPr>
            <w:tcW w:w="17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ALFAGLUC</w:t>
            </w:r>
          </w:p>
        </w:tc>
        <w:tc>
          <w:tcPr>
            <w:tcW w:w="72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Inhibidors de l'alfa glucosidasa</w:t>
            </w:r>
          </w:p>
        </w:tc>
      </w:tr>
      <w:tr w:rsidR="00761FC4">
        <w:trPr>
          <w:trHeight w:val="320"/>
        </w:trPr>
        <w:tc>
          <w:tcPr>
            <w:tcW w:w="17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ALT_GLUC</w:t>
            </w:r>
          </w:p>
        </w:tc>
        <w:tc>
          <w:tcPr>
            <w:tcW w:w="72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Altres fàrmacs no incloent insulines</w:t>
            </w:r>
          </w:p>
        </w:tc>
      </w:tr>
      <w:tr w:rsidR="00761FC4">
        <w:trPr>
          <w:trHeight w:val="320"/>
        </w:trPr>
        <w:tc>
          <w:tcPr>
            <w:tcW w:w="17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BIGUANIDAS</w:t>
            </w:r>
          </w:p>
        </w:tc>
        <w:tc>
          <w:tcPr>
            <w:tcW w:w="72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BIGUANIDAS</w:t>
            </w:r>
          </w:p>
        </w:tc>
      </w:tr>
      <w:tr w:rsidR="00761FC4">
        <w:trPr>
          <w:trHeight w:val="320"/>
        </w:trPr>
        <w:tc>
          <w:tcPr>
            <w:tcW w:w="17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COMB_GLUC</w:t>
            </w:r>
          </w:p>
        </w:tc>
        <w:tc>
          <w:tcPr>
            <w:tcW w:w="72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Combinations</w:t>
            </w:r>
            <w:proofErr w:type="spellEnd"/>
            <w:r>
              <w:rPr>
                <w:sz w:val="20"/>
                <w:szCs w:val="20"/>
              </w:rPr>
              <w:t xml:space="preserve"> of oral </w:t>
            </w:r>
            <w:proofErr w:type="spellStart"/>
            <w:r>
              <w:rPr>
                <w:sz w:val="20"/>
                <w:szCs w:val="20"/>
              </w:rPr>
              <w:t>blood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glucose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lowering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drugs</w:t>
            </w:r>
            <w:proofErr w:type="spellEnd"/>
          </w:p>
        </w:tc>
      </w:tr>
      <w:tr w:rsidR="00761FC4">
        <w:trPr>
          <w:trHeight w:val="320"/>
        </w:trPr>
        <w:tc>
          <w:tcPr>
            <w:tcW w:w="17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DPP4</w:t>
            </w:r>
          </w:p>
        </w:tc>
        <w:tc>
          <w:tcPr>
            <w:tcW w:w="72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Dipeptidyl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peptidase</w:t>
            </w:r>
            <w:proofErr w:type="spellEnd"/>
            <w:r>
              <w:rPr>
                <w:sz w:val="20"/>
                <w:szCs w:val="20"/>
              </w:rPr>
              <w:t xml:space="preserve"> 4 (DPP-4) </w:t>
            </w:r>
            <w:proofErr w:type="spellStart"/>
            <w:r>
              <w:rPr>
                <w:sz w:val="20"/>
                <w:szCs w:val="20"/>
              </w:rPr>
              <w:t>inhibitors</w:t>
            </w:r>
            <w:proofErr w:type="spellEnd"/>
            <w:r>
              <w:rPr>
                <w:sz w:val="20"/>
                <w:szCs w:val="20"/>
              </w:rPr>
              <w:t xml:space="preserve"> [A10BH**]. No inclou combinacions.</w:t>
            </w:r>
          </w:p>
        </w:tc>
      </w:tr>
      <w:tr w:rsidR="00761FC4">
        <w:trPr>
          <w:trHeight w:val="320"/>
        </w:trPr>
        <w:tc>
          <w:tcPr>
            <w:tcW w:w="17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GLINIDES</w:t>
            </w:r>
          </w:p>
        </w:tc>
        <w:tc>
          <w:tcPr>
            <w:tcW w:w="72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GLINIDES</w:t>
            </w:r>
          </w:p>
        </w:tc>
      </w:tr>
      <w:tr w:rsidR="00761FC4">
        <w:trPr>
          <w:trHeight w:val="320"/>
        </w:trPr>
        <w:tc>
          <w:tcPr>
            <w:tcW w:w="17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GLP1</w:t>
            </w:r>
          </w:p>
        </w:tc>
        <w:tc>
          <w:tcPr>
            <w:tcW w:w="72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Glucagon-like</w:t>
            </w:r>
            <w:proofErr w:type="spellEnd"/>
            <w:r>
              <w:rPr>
                <w:sz w:val="20"/>
                <w:szCs w:val="20"/>
              </w:rPr>
              <w:t xml:space="preserve"> peptide-1 (GLP-1) </w:t>
            </w:r>
            <w:proofErr w:type="spellStart"/>
            <w:r>
              <w:rPr>
                <w:sz w:val="20"/>
                <w:szCs w:val="20"/>
              </w:rPr>
              <w:t>analogues</w:t>
            </w:r>
            <w:proofErr w:type="spellEnd"/>
            <w:r>
              <w:rPr>
                <w:sz w:val="20"/>
                <w:szCs w:val="20"/>
              </w:rPr>
              <w:t xml:space="preserve"> [A10BJ**]</w:t>
            </w:r>
          </w:p>
        </w:tc>
      </w:tr>
      <w:tr w:rsidR="00761FC4">
        <w:trPr>
          <w:trHeight w:val="320"/>
        </w:trPr>
        <w:tc>
          <w:tcPr>
            <w:tcW w:w="17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INSULINAS</w:t>
            </w:r>
          </w:p>
        </w:tc>
        <w:tc>
          <w:tcPr>
            <w:tcW w:w="72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INSULINS AND ANALOGUES / INSULINAS / INSULINES [A10A***]</w:t>
            </w:r>
          </w:p>
        </w:tc>
      </w:tr>
      <w:tr w:rsidR="00761FC4">
        <w:trPr>
          <w:trHeight w:val="580"/>
        </w:trPr>
        <w:tc>
          <w:tcPr>
            <w:tcW w:w="17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SGLT2</w:t>
            </w:r>
          </w:p>
        </w:tc>
        <w:tc>
          <w:tcPr>
            <w:tcW w:w="72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Sodium-glucose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co-transporter</w:t>
            </w:r>
            <w:proofErr w:type="spellEnd"/>
            <w:r>
              <w:rPr>
                <w:sz w:val="20"/>
                <w:szCs w:val="20"/>
              </w:rPr>
              <w:t xml:space="preserve"> 2 (SGLT2) </w:t>
            </w:r>
            <w:proofErr w:type="spellStart"/>
            <w:r>
              <w:rPr>
                <w:sz w:val="20"/>
                <w:szCs w:val="20"/>
              </w:rPr>
              <w:t>inhibitors</w:t>
            </w:r>
            <w:proofErr w:type="spellEnd"/>
            <w:r>
              <w:rPr>
                <w:sz w:val="20"/>
                <w:szCs w:val="20"/>
              </w:rPr>
              <w:t xml:space="preserve"> [A10BK**]. No inclou combinacions.</w:t>
            </w:r>
          </w:p>
        </w:tc>
      </w:tr>
      <w:tr w:rsidR="00761FC4">
        <w:trPr>
          <w:trHeight w:val="320"/>
        </w:trPr>
        <w:tc>
          <w:tcPr>
            <w:tcW w:w="17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SULFO</w:t>
            </w:r>
          </w:p>
        </w:tc>
        <w:tc>
          <w:tcPr>
            <w:tcW w:w="72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Sulfonylureas</w:t>
            </w:r>
            <w:proofErr w:type="spellEnd"/>
            <w:r>
              <w:rPr>
                <w:sz w:val="20"/>
                <w:szCs w:val="20"/>
              </w:rPr>
              <w:t xml:space="preserve"> [A10BB**]. No inclou combinacions.</w:t>
            </w:r>
          </w:p>
        </w:tc>
      </w:tr>
      <w:tr w:rsidR="00761FC4">
        <w:trPr>
          <w:trHeight w:val="320"/>
        </w:trPr>
        <w:tc>
          <w:tcPr>
            <w:tcW w:w="17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TIAZO</w:t>
            </w:r>
          </w:p>
        </w:tc>
        <w:tc>
          <w:tcPr>
            <w:tcW w:w="72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Thiazolidinediones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Tiazolinadionas</w:t>
            </w:r>
            <w:proofErr w:type="spellEnd"/>
            <w:r>
              <w:rPr>
                <w:sz w:val="20"/>
                <w:szCs w:val="20"/>
              </w:rPr>
              <w:t xml:space="preserve"> / [A10BG**]. No inclou combinacions.</w:t>
            </w:r>
          </w:p>
        </w:tc>
      </w:tr>
    </w:tbl>
    <w:p w:rsidR="00761FC4" w:rsidRDefault="00761FC4"/>
    <w:p w:rsidR="00761FC4" w:rsidRDefault="00761FC4">
      <w:pPr>
        <w:rPr>
          <w:sz w:val="24"/>
          <w:szCs w:val="24"/>
        </w:rPr>
      </w:pPr>
    </w:p>
    <w:p w:rsidR="00761FC4" w:rsidRDefault="009F4F43">
      <w:r>
        <w:rPr>
          <w:sz w:val="24"/>
          <w:szCs w:val="24"/>
        </w:rPr>
        <w:t>Camps:</w:t>
      </w:r>
    </w:p>
    <w:p w:rsidR="00761FC4" w:rsidRDefault="009F4F43">
      <w:pPr>
        <w:numPr>
          <w:ilvl w:val="0"/>
          <w:numId w:val="12"/>
        </w:numPr>
      </w:pPr>
      <w:r>
        <w:t>IDP: Identificador de pacient.</w:t>
      </w:r>
    </w:p>
    <w:p w:rsidR="00761FC4" w:rsidRDefault="009F4F43">
      <w:pPr>
        <w:numPr>
          <w:ilvl w:val="0"/>
          <w:numId w:val="12"/>
        </w:numPr>
      </w:pPr>
      <w:r>
        <w:t>COD: Codi ATC7 del fàrmac.</w:t>
      </w:r>
    </w:p>
    <w:p w:rsidR="00761FC4" w:rsidRDefault="009F4F43">
      <w:pPr>
        <w:numPr>
          <w:ilvl w:val="0"/>
          <w:numId w:val="12"/>
        </w:numPr>
      </w:pPr>
      <w:r>
        <w:t>DAT: Data d’inici de la prescripció, format YYYYMMDD</w:t>
      </w:r>
    </w:p>
    <w:p w:rsidR="00761FC4" w:rsidRDefault="009F4F43">
      <w:pPr>
        <w:numPr>
          <w:ilvl w:val="0"/>
          <w:numId w:val="12"/>
        </w:numPr>
      </w:pPr>
      <w:r>
        <w:t>DBAIXA: Data de baixa de la prescripció, format YYYYMMDD.</w:t>
      </w:r>
    </w:p>
    <w:p w:rsidR="00761FC4" w:rsidRDefault="009F4F43">
      <w:pPr>
        <w:numPr>
          <w:ilvl w:val="0"/>
          <w:numId w:val="12"/>
        </w:numPr>
        <w:jc w:val="both"/>
      </w:pPr>
      <w:proofErr w:type="spellStart"/>
      <w:r>
        <w:t>ES_ICS:Es</w:t>
      </w:r>
      <w:proofErr w:type="spellEnd"/>
      <w:r>
        <w:t xml:space="preserve"> tracta d’una UP ICS? </w:t>
      </w:r>
    </w:p>
    <w:p w:rsidR="00761FC4" w:rsidRDefault="009F4F43">
      <w:pPr>
        <w:numPr>
          <w:ilvl w:val="1"/>
          <w:numId w:val="12"/>
        </w:numPr>
        <w:jc w:val="both"/>
      </w:pPr>
      <w:r>
        <w:t>0: No</w:t>
      </w:r>
    </w:p>
    <w:p w:rsidR="00761FC4" w:rsidRDefault="009F4F43">
      <w:pPr>
        <w:numPr>
          <w:ilvl w:val="1"/>
          <w:numId w:val="12"/>
        </w:numPr>
        <w:jc w:val="both"/>
      </w:pPr>
      <w:r>
        <w:t>1: Si</w:t>
      </w:r>
    </w:p>
    <w:p w:rsidR="00761FC4" w:rsidRDefault="009F4F43">
      <w:pPr>
        <w:numPr>
          <w:ilvl w:val="0"/>
          <w:numId w:val="12"/>
        </w:numPr>
      </w:pPr>
      <w:r>
        <w:t xml:space="preserve">ES_AP: Indica si la UP és d’Atenció Primària. </w:t>
      </w:r>
    </w:p>
    <w:p w:rsidR="00761FC4" w:rsidRDefault="009F4F43">
      <w:pPr>
        <w:numPr>
          <w:ilvl w:val="1"/>
          <w:numId w:val="12"/>
        </w:numPr>
      </w:pPr>
      <w:r>
        <w:t>0: No</w:t>
      </w:r>
    </w:p>
    <w:p w:rsidR="00761FC4" w:rsidRDefault="009F4F43">
      <w:pPr>
        <w:numPr>
          <w:ilvl w:val="1"/>
          <w:numId w:val="12"/>
        </w:numPr>
      </w:pPr>
      <w:r>
        <w:t>1:Si</w:t>
      </w:r>
    </w:p>
    <w:p w:rsidR="00761FC4" w:rsidRDefault="009F4F43">
      <w:pPr>
        <w:numPr>
          <w:ilvl w:val="0"/>
          <w:numId w:val="12"/>
        </w:numPr>
      </w:pPr>
      <w:r>
        <w:t>AGR: Grup assignat al fàrmac. Es pot veure al catàleg. Domini “</w:t>
      </w:r>
      <w:r>
        <w:rPr>
          <w:sz w:val="20"/>
          <w:szCs w:val="20"/>
        </w:rPr>
        <w:t>Fàrmacs ATC7”.</w:t>
      </w:r>
    </w:p>
    <w:p w:rsidR="00761FC4" w:rsidRDefault="00761FC4">
      <w:pPr>
        <w:rPr>
          <w:sz w:val="20"/>
          <w:szCs w:val="20"/>
        </w:rPr>
      </w:pPr>
    </w:p>
    <w:p w:rsidR="00761FC4" w:rsidRDefault="009F4F43">
      <w:pPr>
        <w:pStyle w:val="Ttulo2"/>
        <w:rPr>
          <w:color w:val="FF9900"/>
        </w:rPr>
      </w:pPr>
      <w:bookmarkStart w:id="103" w:name="_gj9udsb2f6tl" w:colFirst="0" w:colLast="0"/>
      <w:bookmarkEnd w:id="103"/>
      <w:commentRangeStart w:id="104"/>
      <w:r>
        <w:rPr>
          <w:color w:val="FF9900"/>
        </w:rPr>
        <w:t>Variables Clíniques</w:t>
      </w:r>
    </w:p>
    <w:p w:rsidR="00761FC4" w:rsidRDefault="009F4F43">
      <w:pPr>
        <w:jc w:val="both"/>
      </w:pPr>
      <w:r>
        <w:t xml:space="preserve">Taula que inclou les </w:t>
      </w:r>
      <w:r>
        <w:rPr>
          <w:b/>
        </w:rPr>
        <w:t>Variables Clíniques mesurades/enregistrades pels professionals</w:t>
      </w:r>
      <w:r>
        <w:t xml:space="preserve"> a la consulta (</w:t>
      </w:r>
      <w:proofErr w:type="spellStart"/>
      <w:r>
        <w:t>p.e</w:t>
      </w:r>
      <w:proofErr w:type="spellEnd"/>
      <w:r>
        <w:t xml:space="preserve">: Pes, Talla, IMC, Risc d’Alcoholisme, Risc Cardiovascular, Pressions arterials, Tests, </w:t>
      </w:r>
      <w:proofErr w:type="spellStart"/>
      <w:r>
        <w:t>etc</w:t>
      </w:r>
      <w:proofErr w:type="spellEnd"/>
      <w:r>
        <w:t xml:space="preserve"> ..)</w:t>
      </w:r>
    </w:p>
    <w:commentRangeEnd w:id="104"/>
    <w:p w:rsidR="00761FC4" w:rsidRDefault="00C93C4F">
      <w:r>
        <w:rPr>
          <w:rStyle w:val="Refdecomentario"/>
        </w:rPr>
        <w:commentReference w:id="104"/>
      </w:r>
    </w:p>
    <w:p w:rsidR="00761FC4" w:rsidRDefault="009F4F43">
      <w:r>
        <w:t>Les variables incloses en aquesta taula són:</w:t>
      </w:r>
    </w:p>
    <w:p w:rsidR="00761FC4" w:rsidRDefault="00761FC4"/>
    <w:tbl>
      <w:tblPr>
        <w:tblStyle w:val="a2"/>
        <w:tblW w:w="9045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7725"/>
      </w:tblGrid>
      <w:tr w:rsidR="00761FC4">
        <w:trPr>
          <w:trHeight w:val="320"/>
        </w:trPr>
        <w:tc>
          <w:tcPr>
            <w:tcW w:w="13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IMC</w:t>
            </w:r>
          </w:p>
        </w:tc>
        <w:tc>
          <w:tcPr>
            <w:tcW w:w="77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Índex Massa Corporal. Inclou valors calculats a partir del pes i de la talla.</w:t>
            </w:r>
          </w:p>
        </w:tc>
      </w:tr>
    </w:tbl>
    <w:p w:rsidR="00761FC4" w:rsidRDefault="00761FC4">
      <w:pPr>
        <w:rPr>
          <w:sz w:val="24"/>
          <w:szCs w:val="24"/>
        </w:rPr>
      </w:pPr>
    </w:p>
    <w:p w:rsidR="00761FC4" w:rsidRDefault="009F4F43">
      <w:r>
        <w:rPr>
          <w:sz w:val="24"/>
          <w:szCs w:val="24"/>
        </w:rPr>
        <w:t>Camps:</w:t>
      </w:r>
    </w:p>
    <w:p w:rsidR="00761FC4" w:rsidRDefault="009F4F43">
      <w:pPr>
        <w:numPr>
          <w:ilvl w:val="0"/>
          <w:numId w:val="15"/>
        </w:numPr>
      </w:pPr>
      <w:r>
        <w:t>IDP: Identificador de pacient.</w:t>
      </w:r>
    </w:p>
    <w:p w:rsidR="00761FC4" w:rsidRDefault="009F4F43">
      <w:pPr>
        <w:numPr>
          <w:ilvl w:val="0"/>
          <w:numId w:val="15"/>
        </w:numPr>
      </w:pPr>
      <w:r>
        <w:t>COD: Codi variable clínica:</w:t>
      </w:r>
      <w:r>
        <w:rPr>
          <w:b/>
        </w:rPr>
        <w:t xml:space="preserve"> IMC</w:t>
      </w:r>
    </w:p>
    <w:p w:rsidR="00761FC4" w:rsidRDefault="009F4F43">
      <w:pPr>
        <w:numPr>
          <w:ilvl w:val="0"/>
          <w:numId w:val="15"/>
        </w:numPr>
      </w:pPr>
      <w:r>
        <w:t>DAT: Data del registre. Format YYYYMMDD</w:t>
      </w:r>
    </w:p>
    <w:p w:rsidR="00761FC4" w:rsidRDefault="009F4F43">
      <w:pPr>
        <w:numPr>
          <w:ilvl w:val="0"/>
          <w:numId w:val="15"/>
        </w:numPr>
      </w:pPr>
      <w:r>
        <w:t>VAL: Valor de la variable en DAT.</w:t>
      </w:r>
    </w:p>
    <w:p w:rsidR="00761FC4" w:rsidRDefault="009F4F43">
      <w:pPr>
        <w:numPr>
          <w:ilvl w:val="0"/>
          <w:numId w:val="15"/>
        </w:numPr>
      </w:pPr>
      <w:r>
        <w:t>AGR: Grup assignat a la variable. Es pot veure al catàleg. Domini “</w:t>
      </w:r>
      <w:r>
        <w:rPr>
          <w:sz w:val="20"/>
          <w:szCs w:val="20"/>
          <w:highlight w:val="white"/>
        </w:rPr>
        <w:t>Variables clíniques</w:t>
      </w:r>
      <w:r>
        <w:rPr>
          <w:sz w:val="20"/>
          <w:szCs w:val="20"/>
        </w:rPr>
        <w:t>”.</w:t>
      </w:r>
    </w:p>
    <w:p w:rsidR="00761FC4" w:rsidRDefault="009F4F43">
      <w:pPr>
        <w:pStyle w:val="Ttulo2"/>
        <w:rPr>
          <w:color w:val="FF9900"/>
        </w:rPr>
      </w:pPr>
      <w:bookmarkStart w:id="105" w:name="_pjfny4s6900m" w:colFirst="0" w:colLast="0"/>
      <w:bookmarkEnd w:id="105"/>
      <w:commentRangeStart w:id="106"/>
      <w:r>
        <w:rPr>
          <w:color w:val="FF9900"/>
        </w:rPr>
        <w:t>Laboratori</w:t>
      </w:r>
      <w:commentRangeEnd w:id="106"/>
      <w:r w:rsidR="00C93C4F">
        <w:rPr>
          <w:rStyle w:val="Refdecomentario"/>
        </w:rPr>
        <w:commentReference w:id="106"/>
      </w:r>
    </w:p>
    <w:p w:rsidR="00761FC4" w:rsidRDefault="009F4F43">
      <w:r>
        <w:t>Taula que recull les variables analítiques demanades de la població d’estudi.</w:t>
      </w:r>
    </w:p>
    <w:p w:rsidR="00761FC4" w:rsidRDefault="00761FC4"/>
    <w:p w:rsidR="00761FC4" w:rsidRDefault="009F4F43">
      <w:r>
        <w:t>Les variables analítiques que es donaran són les següents:</w:t>
      </w:r>
    </w:p>
    <w:p w:rsidR="00761FC4" w:rsidRDefault="00761FC4"/>
    <w:tbl>
      <w:tblPr>
        <w:tblStyle w:val="a3"/>
        <w:tblW w:w="9045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7725"/>
      </w:tblGrid>
      <w:tr w:rsidR="00761FC4">
        <w:trPr>
          <w:trHeight w:val="320"/>
        </w:trPr>
        <w:tc>
          <w:tcPr>
            <w:tcW w:w="13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CAC</w:t>
            </w:r>
          </w:p>
        </w:tc>
        <w:tc>
          <w:tcPr>
            <w:tcW w:w="772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Quocient albúmina creatinina {Orina}</w:t>
            </w:r>
          </w:p>
        </w:tc>
      </w:tr>
      <w:tr w:rsidR="00761FC4">
        <w:trPr>
          <w:trHeight w:val="320"/>
        </w:trPr>
        <w:tc>
          <w:tcPr>
            <w:tcW w:w="13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CKDEPI</w:t>
            </w:r>
          </w:p>
        </w:tc>
        <w:tc>
          <w:tcPr>
            <w:tcW w:w="772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Filtrat Glomerular (Estimació CKD-EPI) {FG}. Inclou els valors calculats a partir de la creatinina.</w:t>
            </w:r>
          </w:p>
        </w:tc>
      </w:tr>
      <w:tr w:rsidR="00761FC4">
        <w:trPr>
          <w:trHeight w:val="320"/>
        </w:trPr>
        <w:tc>
          <w:tcPr>
            <w:tcW w:w="13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cLDL</w:t>
            </w:r>
            <w:proofErr w:type="spellEnd"/>
          </w:p>
        </w:tc>
        <w:tc>
          <w:tcPr>
            <w:tcW w:w="772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Colesterol LDL {Sèrum}</w:t>
            </w:r>
          </w:p>
        </w:tc>
      </w:tr>
      <w:tr w:rsidR="00761FC4">
        <w:trPr>
          <w:trHeight w:val="320"/>
        </w:trPr>
        <w:tc>
          <w:tcPr>
            <w:tcW w:w="13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</w:t>
            </w:r>
            <w:proofErr w:type="spellEnd"/>
          </w:p>
        </w:tc>
        <w:tc>
          <w:tcPr>
            <w:tcW w:w="772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Colesterol TOTAL {Sèrum}</w:t>
            </w:r>
          </w:p>
        </w:tc>
      </w:tr>
      <w:tr w:rsidR="00761FC4">
        <w:trPr>
          <w:trHeight w:val="320"/>
        </w:trPr>
        <w:tc>
          <w:tcPr>
            <w:tcW w:w="13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GLICADA</w:t>
            </w:r>
          </w:p>
        </w:tc>
        <w:tc>
          <w:tcPr>
            <w:tcW w:w="772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1FC4" w:rsidRDefault="009F4F4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Glicada (hbA1c)</w:t>
            </w:r>
          </w:p>
        </w:tc>
      </w:tr>
    </w:tbl>
    <w:p w:rsidR="00761FC4" w:rsidRDefault="00761FC4"/>
    <w:p w:rsidR="00761FC4" w:rsidRDefault="009F4F43">
      <w:r>
        <w:rPr>
          <w:sz w:val="24"/>
          <w:szCs w:val="24"/>
        </w:rPr>
        <w:t>Camps:</w:t>
      </w:r>
    </w:p>
    <w:p w:rsidR="00761FC4" w:rsidRDefault="009F4F43">
      <w:pPr>
        <w:numPr>
          <w:ilvl w:val="0"/>
          <w:numId w:val="7"/>
        </w:numPr>
      </w:pPr>
      <w:r>
        <w:t>IDP: Identificador de pacient.</w:t>
      </w:r>
    </w:p>
    <w:p w:rsidR="00761FC4" w:rsidRDefault="009F4F43">
      <w:pPr>
        <w:numPr>
          <w:ilvl w:val="0"/>
          <w:numId w:val="7"/>
        </w:numPr>
      </w:pPr>
      <w:r>
        <w:t>COD: Variable analítica: Exemples de valors possibles:</w:t>
      </w:r>
    </w:p>
    <w:p w:rsidR="00761FC4" w:rsidRDefault="009F4F43">
      <w:pPr>
        <w:numPr>
          <w:ilvl w:val="1"/>
          <w:numId w:val="7"/>
        </w:numPr>
      </w:pPr>
      <w:r>
        <w:t>CAC</w:t>
      </w:r>
    </w:p>
    <w:p w:rsidR="00761FC4" w:rsidRDefault="009F4F43">
      <w:pPr>
        <w:numPr>
          <w:ilvl w:val="1"/>
          <w:numId w:val="7"/>
        </w:numPr>
      </w:pPr>
      <w:r>
        <w:t>CKDEPI</w:t>
      </w:r>
    </w:p>
    <w:p w:rsidR="00761FC4" w:rsidRDefault="009F4F43">
      <w:pPr>
        <w:numPr>
          <w:ilvl w:val="1"/>
          <w:numId w:val="7"/>
        </w:numPr>
      </w:pPr>
      <w:r>
        <w:t>...</w:t>
      </w:r>
    </w:p>
    <w:p w:rsidR="00761FC4" w:rsidRDefault="009F4F43">
      <w:pPr>
        <w:numPr>
          <w:ilvl w:val="0"/>
          <w:numId w:val="7"/>
        </w:numPr>
      </w:pPr>
      <w:r>
        <w:t>DAT: Data del registre. Format YYYYMMDD</w:t>
      </w:r>
    </w:p>
    <w:p w:rsidR="00761FC4" w:rsidRDefault="009F4F43">
      <w:pPr>
        <w:numPr>
          <w:ilvl w:val="0"/>
          <w:numId w:val="7"/>
        </w:numPr>
      </w:pPr>
      <w:r>
        <w:t>VAL: Valor de la variable en DAT.</w:t>
      </w:r>
    </w:p>
    <w:sectPr w:rsidR="00761FC4">
      <w:headerReference w:type="default" r:id="rId15"/>
      <w:pgSz w:w="11909" w:h="16834"/>
      <w:pgMar w:top="1440" w:right="407" w:bottom="1440" w:left="1440" w:header="72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Jordi Real Gatius" w:date="2019-07-09T14:03:00Z" w:initials="JRG">
    <w:p w:rsidR="00191F07" w:rsidRDefault="00191F07">
      <w:pPr>
        <w:pStyle w:val="Textocomentario"/>
      </w:pPr>
      <w:r>
        <w:rPr>
          <w:rStyle w:val="Refdecomentario"/>
        </w:rPr>
        <w:annotationRef/>
      </w:r>
      <w:r>
        <w:t>Es refereix a comparar diferents generacions de recents diagnosticats: des de l’any 2006 fins quan?</w:t>
      </w:r>
    </w:p>
    <w:p w:rsidR="00191F07" w:rsidRDefault="00191F07">
      <w:pPr>
        <w:pStyle w:val="Textocomentario"/>
      </w:pPr>
    </w:p>
    <w:p w:rsidR="00191F07" w:rsidRDefault="00191F07">
      <w:pPr>
        <w:pStyle w:val="Textocomentario"/>
      </w:pPr>
      <w:r>
        <w:t xml:space="preserve">Els </w:t>
      </w:r>
      <w:proofErr w:type="spellStart"/>
      <w:r>
        <w:t>DMs</w:t>
      </w:r>
      <w:proofErr w:type="spellEnd"/>
      <w:r>
        <w:t xml:space="preserve"> de l’any 2018 tindran un temps de seguiment inferior a l’any.</w:t>
      </w:r>
    </w:p>
    <w:p w:rsidR="00191F07" w:rsidRDefault="00191F07">
      <w:pPr>
        <w:pStyle w:val="Textocomentario"/>
      </w:pPr>
    </w:p>
    <w:p w:rsidR="00C93C4F" w:rsidRDefault="00C93C4F">
      <w:pPr>
        <w:pStyle w:val="Textocomentario"/>
      </w:pPr>
      <w:r>
        <w:t xml:space="preserve">Últimes generacions </w:t>
      </w:r>
      <w:proofErr w:type="spellStart"/>
      <w:r>
        <w:t>tintrán</w:t>
      </w:r>
      <w:proofErr w:type="spellEnd"/>
      <w:r>
        <w:t xml:space="preserve"> poc temps de seguiment, </w:t>
      </w:r>
    </w:p>
    <w:p w:rsidR="00C93C4F" w:rsidRDefault="00C93C4F">
      <w:pPr>
        <w:pStyle w:val="Textocomentario"/>
      </w:pPr>
    </w:p>
  </w:comment>
  <w:comment w:id="7" w:author="Jordi Real Gatius" w:date="2019-07-09T13:55:00Z" w:initials="JRG">
    <w:p w:rsidR="00191F07" w:rsidRDefault="00191F07">
      <w:pPr>
        <w:pStyle w:val="Textocomentario"/>
      </w:pPr>
      <w:r>
        <w:rPr>
          <w:rStyle w:val="Refdecomentario"/>
        </w:rPr>
        <w:annotationRef/>
      </w:r>
      <w:proofErr w:type="spellStart"/>
      <w:r>
        <w:t>Diabetics</w:t>
      </w:r>
      <w:proofErr w:type="spellEnd"/>
      <w:r>
        <w:t xml:space="preserve"> incidents</w:t>
      </w:r>
    </w:p>
  </w:comment>
  <w:comment w:id="5" w:author="Jordi Real Gatius" w:date="2019-07-09T13:55:00Z" w:initials="JRG">
    <w:p w:rsidR="00B1262F" w:rsidRDefault="00B1262F">
      <w:pPr>
        <w:pStyle w:val="Textocomentario"/>
      </w:pPr>
      <w:r>
        <w:rPr>
          <w:rStyle w:val="Refdecomentario"/>
        </w:rPr>
        <w:annotationRef/>
      </w:r>
      <w:r>
        <w:t xml:space="preserve">Per a mi aquest dos objectius son el mateix. </w:t>
      </w:r>
    </w:p>
    <w:p w:rsidR="00B1262F" w:rsidRDefault="00B1262F">
      <w:pPr>
        <w:pStyle w:val="Textocomentario"/>
      </w:pPr>
    </w:p>
    <w:p w:rsidR="00B1262F" w:rsidRDefault="00B1262F">
      <w:pPr>
        <w:pStyle w:val="Textocomentario"/>
      </w:pPr>
      <w:r>
        <w:t xml:space="preserve">Estimar la </w:t>
      </w:r>
      <w:proofErr w:type="spellStart"/>
      <w:r>
        <w:t>incidencia</w:t>
      </w:r>
      <w:proofErr w:type="spellEnd"/>
      <w:r>
        <w:t xml:space="preserve"> de mortalitat de DM incidents entre diferents generacions comparada amb una població de controls. </w:t>
      </w:r>
    </w:p>
    <w:p w:rsidR="00B1262F" w:rsidRDefault="00B1262F">
      <w:pPr>
        <w:pStyle w:val="Textocomentario"/>
      </w:pPr>
    </w:p>
    <w:p w:rsidR="00B1262F" w:rsidRDefault="00B1262F">
      <w:pPr>
        <w:pStyle w:val="Textocomentario"/>
      </w:pPr>
    </w:p>
  </w:comment>
  <w:comment w:id="16" w:author="Jordi Real Gatius" w:date="2019-07-09T14:03:00Z" w:initials="JRG">
    <w:p w:rsidR="00B1262F" w:rsidRDefault="00B1262F">
      <w:pPr>
        <w:pStyle w:val="Textocomentario"/>
      </w:pPr>
      <w:r>
        <w:rPr>
          <w:rStyle w:val="Refdecomentario"/>
        </w:rPr>
        <w:annotationRef/>
      </w:r>
      <w:r>
        <w:t xml:space="preserve">¿? Aquesta </w:t>
      </w:r>
      <w:r w:rsidR="00C93C4F">
        <w:t xml:space="preserve">dada </w:t>
      </w:r>
      <w:bookmarkStart w:id="17" w:name="_GoBack"/>
      <w:bookmarkEnd w:id="17"/>
      <w:r>
        <w:t>la tenim</w:t>
      </w:r>
      <w:r w:rsidR="00C93C4F">
        <w:t>?</w:t>
      </w:r>
    </w:p>
  </w:comment>
  <w:comment w:id="15" w:author="Jordi Real Gatius" w:date="2019-07-09T13:55:00Z" w:initials="JRG">
    <w:p w:rsidR="00B1262F" w:rsidRDefault="00B1262F">
      <w:pPr>
        <w:pStyle w:val="Textocomentario"/>
      </w:pPr>
      <w:r>
        <w:rPr>
          <w:rStyle w:val="Refdecomentario"/>
        </w:rPr>
        <w:annotationRef/>
      </w:r>
      <w:r>
        <w:t>Inviable de moment</w:t>
      </w:r>
    </w:p>
  </w:comment>
  <w:comment w:id="26" w:author="Bogdan Vlacho" w:date="2019-07-09T13:55:00Z" w:initials="BV">
    <w:p w:rsidR="00DF5E0A" w:rsidRDefault="00DF5E0A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sz w:val="23"/>
          <w:szCs w:val="23"/>
        </w:rPr>
        <w:t>This</w:t>
      </w:r>
      <w:proofErr w:type="spellEnd"/>
      <w:r>
        <w:rPr>
          <w:sz w:val="23"/>
          <w:szCs w:val="23"/>
        </w:rPr>
        <w:t xml:space="preserve"> is a </w:t>
      </w:r>
      <w:proofErr w:type="spellStart"/>
      <w:r>
        <w:rPr>
          <w:sz w:val="23"/>
          <w:szCs w:val="23"/>
        </w:rPr>
        <w:t>retrospective</w:t>
      </w:r>
      <w:proofErr w:type="spellEnd"/>
      <w:r>
        <w:rPr>
          <w:sz w:val="23"/>
          <w:szCs w:val="23"/>
        </w:rPr>
        <w:t xml:space="preserve"> cohort </w:t>
      </w:r>
      <w:proofErr w:type="spellStart"/>
      <w:r>
        <w:rPr>
          <w:sz w:val="23"/>
          <w:szCs w:val="23"/>
        </w:rPr>
        <w:t>study</w:t>
      </w:r>
      <w:proofErr w:type="spellEnd"/>
      <w:r>
        <w:rPr>
          <w:sz w:val="23"/>
          <w:szCs w:val="23"/>
        </w:rPr>
        <w:t xml:space="preserve">. All </w:t>
      </w:r>
      <w:proofErr w:type="spellStart"/>
      <w:r>
        <w:rPr>
          <w:sz w:val="23"/>
          <w:szCs w:val="23"/>
        </w:rPr>
        <w:t>people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diagnosed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with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diabetes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between</w:t>
      </w:r>
      <w:proofErr w:type="spellEnd"/>
      <w:r>
        <w:rPr>
          <w:sz w:val="23"/>
          <w:szCs w:val="23"/>
        </w:rPr>
        <w:t xml:space="preserve"> 01/01/2006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latest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specific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capture</w:t>
      </w:r>
      <w:proofErr w:type="spellEnd"/>
      <w:r>
        <w:rPr>
          <w:sz w:val="23"/>
          <w:szCs w:val="23"/>
        </w:rPr>
        <w:t xml:space="preserve"> (31/12/2018) </w:t>
      </w:r>
      <w:proofErr w:type="spellStart"/>
      <w:r>
        <w:rPr>
          <w:sz w:val="23"/>
          <w:szCs w:val="23"/>
        </w:rPr>
        <w:t>will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constitute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exposed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group</w:t>
      </w:r>
      <w:proofErr w:type="spellEnd"/>
      <w:r>
        <w:rPr>
          <w:sz w:val="23"/>
          <w:szCs w:val="23"/>
        </w:rPr>
        <w:t>. Non-</w:t>
      </w:r>
      <w:proofErr w:type="spellStart"/>
      <w:r>
        <w:rPr>
          <w:sz w:val="23"/>
          <w:szCs w:val="23"/>
        </w:rPr>
        <w:t>exposed</w:t>
      </w:r>
      <w:proofErr w:type="spellEnd"/>
      <w:r>
        <w:rPr>
          <w:sz w:val="23"/>
          <w:szCs w:val="23"/>
        </w:rPr>
        <w:t xml:space="preserve"> individuals </w:t>
      </w:r>
      <w:proofErr w:type="spellStart"/>
      <w:r>
        <w:rPr>
          <w:sz w:val="23"/>
          <w:szCs w:val="23"/>
        </w:rPr>
        <w:t>are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matched</w:t>
      </w:r>
      <w:proofErr w:type="spellEnd"/>
      <w:r>
        <w:rPr>
          <w:sz w:val="23"/>
          <w:szCs w:val="23"/>
        </w:rPr>
        <w:t xml:space="preserve"> to </w:t>
      </w:r>
      <w:proofErr w:type="spellStart"/>
      <w:r>
        <w:rPr>
          <w:sz w:val="23"/>
          <w:szCs w:val="23"/>
        </w:rPr>
        <w:t>exposed</w:t>
      </w:r>
      <w:proofErr w:type="spellEnd"/>
      <w:r>
        <w:rPr>
          <w:sz w:val="23"/>
          <w:szCs w:val="23"/>
        </w:rPr>
        <w:t xml:space="preserve"> individuals </w:t>
      </w:r>
      <w:proofErr w:type="spellStart"/>
      <w:r>
        <w:rPr>
          <w:sz w:val="23"/>
          <w:szCs w:val="23"/>
        </w:rPr>
        <w:t>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five</w:t>
      </w:r>
      <w:proofErr w:type="spellEnd"/>
      <w:r>
        <w:rPr>
          <w:sz w:val="23"/>
          <w:szCs w:val="23"/>
        </w:rPr>
        <w:t xml:space="preserve"> to </w:t>
      </w:r>
      <w:proofErr w:type="spellStart"/>
      <w:r>
        <w:rPr>
          <w:sz w:val="23"/>
          <w:szCs w:val="23"/>
        </w:rPr>
        <w:t>one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ratio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year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birth</w:t>
      </w:r>
      <w:proofErr w:type="spellEnd"/>
      <w:r>
        <w:rPr>
          <w:sz w:val="23"/>
          <w:szCs w:val="23"/>
        </w:rPr>
        <w:t xml:space="preserve"> (± 1 </w:t>
      </w:r>
      <w:proofErr w:type="spellStart"/>
      <w:r>
        <w:rPr>
          <w:sz w:val="23"/>
          <w:szCs w:val="23"/>
        </w:rPr>
        <w:t>year</w:t>
      </w:r>
      <w:proofErr w:type="spellEnd"/>
      <w:r>
        <w:rPr>
          <w:sz w:val="23"/>
          <w:szCs w:val="23"/>
        </w:rPr>
        <w:t xml:space="preserve">), </w:t>
      </w:r>
      <w:proofErr w:type="spellStart"/>
      <w:r>
        <w:rPr>
          <w:sz w:val="23"/>
          <w:szCs w:val="23"/>
        </w:rPr>
        <w:t>sex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practice</w:t>
      </w:r>
      <w:proofErr w:type="spellEnd"/>
      <w:r>
        <w:rPr>
          <w:sz w:val="23"/>
          <w:szCs w:val="23"/>
        </w:rPr>
        <w:t xml:space="preserve"> (or </w:t>
      </w:r>
      <w:proofErr w:type="spellStart"/>
      <w:r>
        <w:rPr>
          <w:sz w:val="23"/>
          <w:szCs w:val="23"/>
        </w:rPr>
        <w:t>areas</w:t>
      </w:r>
      <w:proofErr w:type="spellEnd"/>
      <w:r>
        <w:rPr>
          <w:sz w:val="23"/>
          <w:szCs w:val="23"/>
        </w:rPr>
        <w:t xml:space="preserve">).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index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date</w:t>
      </w:r>
      <w:proofErr w:type="spellEnd"/>
      <w:r>
        <w:rPr>
          <w:sz w:val="23"/>
          <w:szCs w:val="23"/>
        </w:rPr>
        <w:t xml:space="preserve"> for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patients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with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type</w:t>
      </w:r>
      <w:proofErr w:type="spellEnd"/>
      <w:r>
        <w:rPr>
          <w:sz w:val="23"/>
          <w:szCs w:val="23"/>
        </w:rPr>
        <w:t xml:space="preserve"> 2 </w:t>
      </w:r>
      <w:proofErr w:type="spellStart"/>
      <w:r>
        <w:rPr>
          <w:sz w:val="23"/>
          <w:szCs w:val="23"/>
        </w:rPr>
        <w:t>diabetes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date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first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ever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code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type</w:t>
      </w:r>
      <w:proofErr w:type="spellEnd"/>
      <w:r>
        <w:rPr>
          <w:sz w:val="23"/>
          <w:szCs w:val="23"/>
        </w:rPr>
        <w:t xml:space="preserve"> 2 </w:t>
      </w:r>
      <w:proofErr w:type="spellStart"/>
      <w:r>
        <w:rPr>
          <w:sz w:val="23"/>
          <w:szCs w:val="23"/>
        </w:rPr>
        <w:t>diabetes</w:t>
      </w:r>
      <w:proofErr w:type="spellEnd"/>
      <w:r>
        <w:rPr>
          <w:sz w:val="23"/>
          <w:szCs w:val="23"/>
        </w:rPr>
        <w:t xml:space="preserve"> diagnosis in SIDIAP; for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control </w:t>
      </w:r>
      <w:proofErr w:type="spellStart"/>
      <w:r>
        <w:rPr>
          <w:sz w:val="23"/>
          <w:szCs w:val="23"/>
        </w:rPr>
        <w:t>group</w:t>
      </w:r>
      <w:proofErr w:type="spellEnd"/>
      <w:r>
        <w:rPr>
          <w:sz w:val="23"/>
          <w:szCs w:val="23"/>
        </w:rPr>
        <w:t xml:space="preserve"> is </w:t>
      </w:r>
      <w:proofErr w:type="spellStart"/>
      <w:r>
        <w:rPr>
          <w:sz w:val="23"/>
          <w:szCs w:val="23"/>
        </w:rPr>
        <w:t>same</w:t>
      </w:r>
      <w:proofErr w:type="spellEnd"/>
      <w:r>
        <w:rPr>
          <w:sz w:val="23"/>
          <w:szCs w:val="23"/>
        </w:rPr>
        <w:t xml:space="preserve"> calendar </w:t>
      </w:r>
      <w:proofErr w:type="spellStart"/>
      <w:r>
        <w:rPr>
          <w:sz w:val="23"/>
          <w:szCs w:val="23"/>
        </w:rPr>
        <w:t>time</w:t>
      </w:r>
      <w:proofErr w:type="spellEnd"/>
      <w:r>
        <w:rPr>
          <w:sz w:val="23"/>
          <w:szCs w:val="23"/>
        </w:rPr>
        <w:t xml:space="preserve"> +/- 1 </w:t>
      </w:r>
      <w:proofErr w:type="spellStart"/>
      <w:r>
        <w:rPr>
          <w:sz w:val="23"/>
          <w:szCs w:val="23"/>
        </w:rPr>
        <w:t>year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People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will</w:t>
      </w:r>
      <w:proofErr w:type="spellEnd"/>
      <w:r>
        <w:rPr>
          <w:sz w:val="23"/>
          <w:szCs w:val="23"/>
        </w:rPr>
        <w:t xml:space="preserve"> be </w:t>
      </w:r>
      <w:proofErr w:type="spellStart"/>
      <w:r>
        <w:rPr>
          <w:sz w:val="23"/>
          <w:szCs w:val="23"/>
        </w:rPr>
        <w:t>followed</w:t>
      </w:r>
      <w:proofErr w:type="spellEnd"/>
      <w:r>
        <w:rPr>
          <w:sz w:val="23"/>
          <w:szCs w:val="23"/>
        </w:rPr>
        <w:t xml:space="preserve">-up </w:t>
      </w:r>
      <w:proofErr w:type="spellStart"/>
      <w:r>
        <w:rPr>
          <w:sz w:val="23"/>
          <w:szCs w:val="23"/>
        </w:rPr>
        <w:t>until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death</w:t>
      </w:r>
      <w:proofErr w:type="spellEnd"/>
      <w:r>
        <w:rPr>
          <w:sz w:val="23"/>
          <w:szCs w:val="23"/>
        </w:rPr>
        <w:t xml:space="preserve"> (all-</w:t>
      </w:r>
      <w:proofErr w:type="spellStart"/>
      <w:r>
        <w:rPr>
          <w:sz w:val="23"/>
          <w:szCs w:val="23"/>
        </w:rPr>
        <w:t>cause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cardio</w:t>
      </w:r>
      <w:proofErr w:type="spellEnd"/>
      <w:r>
        <w:rPr>
          <w:sz w:val="23"/>
          <w:szCs w:val="23"/>
        </w:rPr>
        <w:t>-renal-</w:t>
      </w:r>
      <w:proofErr w:type="spellStart"/>
      <w:r>
        <w:rPr>
          <w:sz w:val="23"/>
          <w:szCs w:val="23"/>
        </w:rPr>
        <w:t>metabolic</w:t>
      </w:r>
      <w:proofErr w:type="spellEnd"/>
      <w:r>
        <w:rPr>
          <w:sz w:val="23"/>
          <w:szCs w:val="23"/>
        </w:rPr>
        <w:t>)</w:t>
      </w:r>
      <w:proofErr w:type="spellStart"/>
      <w:r>
        <w:rPr>
          <w:sz w:val="23"/>
          <w:szCs w:val="23"/>
        </w:rPr>
        <w:t>latest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linkage</w:t>
      </w:r>
      <w:proofErr w:type="spellEnd"/>
      <w:r>
        <w:rPr>
          <w:sz w:val="23"/>
          <w:szCs w:val="23"/>
        </w:rPr>
        <w:t xml:space="preserve"> to </w:t>
      </w:r>
      <w:proofErr w:type="spellStart"/>
      <w:r>
        <w:rPr>
          <w:sz w:val="23"/>
          <w:szCs w:val="23"/>
        </w:rPr>
        <w:t>Spanish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statistical</w:t>
      </w:r>
      <w:proofErr w:type="spellEnd"/>
      <w:r>
        <w:rPr>
          <w:sz w:val="23"/>
          <w:szCs w:val="23"/>
        </w:rPr>
        <w:t xml:space="preserve"> office, </w:t>
      </w:r>
      <w:proofErr w:type="spellStart"/>
      <w:r>
        <w:rPr>
          <w:sz w:val="23"/>
          <w:szCs w:val="23"/>
        </w:rPr>
        <w:t>whichever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came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first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Also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case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patient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transfer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out</w:t>
      </w:r>
      <w:proofErr w:type="spellEnd"/>
      <w:r>
        <w:rPr>
          <w:sz w:val="23"/>
          <w:szCs w:val="23"/>
        </w:rPr>
        <w:t xml:space="preserve"> of SIDIAP,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follow</w:t>
      </w:r>
      <w:proofErr w:type="spellEnd"/>
      <w:r>
        <w:rPr>
          <w:sz w:val="23"/>
          <w:szCs w:val="23"/>
        </w:rPr>
        <w:t xml:space="preserve"> up </w:t>
      </w:r>
      <w:proofErr w:type="spellStart"/>
      <w:r>
        <w:rPr>
          <w:sz w:val="23"/>
          <w:szCs w:val="23"/>
        </w:rPr>
        <w:t>will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end</w:t>
      </w:r>
      <w:proofErr w:type="spellEnd"/>
    </w:p>
  </w:comment>
  <w:comment w:id="55" w:author="Jordi Real Gatius" w:date="2019-07-09T13:55:00Z" w:initials="JRG">
    <w:p w:rsidR="005B0422" w:rsidRDefault="005B0422">
      <w:pPr>
        <w:pStyle w:val="Textocomentario"/>
      </w:pPr>
      <w:r>
        <w:rPr>
          <w:rStyle w:val="Refdecomentario"/>
        </w:rPr>
        <w:annotationRef/>
      </w:r>
      <w:r>
        <w:t>Segons mètode de Densitat d’incidència. Per cada cas se selecciona fins a 5 control en data de diagnòstic. r: 1-5</w:t>
      </w:r>
    </w:p>
  </w:comment>
  <w:comment w:id="66" w:author="Bogdan Vlacho" w:date="2019-07-09T13:55:00Z" w:initials="BV">
    <w:p w:rsidR="00DF5E0A" w:rsidRDefault="00DF5E0A">
      <w:pPr>
        <w:pStyle w:val="Textocomentario"/>
      </w:pPr>
      <w:r>
        <w:rPr>
          <w:rStyle w:val="Refdecomentario"/>
        </w:rPr>
        <w:annotationRef/>
      </w:r>
      <w:r>
        <w:rPr>
          <w:b/>
          <w:bCs/>
          <w:sz w:val="23"/>
          <w:szCs w:val="23"/>
        </w:rPr>
        <w:t xml:space="preserve">For </w:t>
      </w:r>
      <w:proofErr w:type="spellStart"/>
      <w:r>
        <w:rPr>
          <w:b/>
          <w:bCs/>
          <w:sz w:val="23"/>
          <w:szCs w:val="23"/>
        </w:rPr>
        <w:t>exposed</w:t>
      </w:r>
      <w:proofErr w:type="spellEnd"/>
      <w:r>
        <w:rPr>
          <w:b/>
          <w:bCs/>
          <w:sz w:val="23"/>
          <w:szCs w:val="23"/>
        </w:rPr>
        <w:t xml:space="preserve"> individuals (</w:t>
      </w:r>
      <w:proofErr w:type="spellStart"/>
      <w:r>
        <w:rPr>
          <w:b/>
          <w:bCs/>
          <w:sz w:val="23"/>
          <w:szCs w:val="23"/>
        </w:rPr>
        <w:t>diabetes</w:t>
      </w:r>
      <w:proofErr w:type="spellEnd"/>
      <w:r>
        <w:rPr>
          <w:b/>
          <w:bCs/>
          <w:sz w:val="23"/>
          <w:szCs w:val="23"/>
        </w:rPr>
        <w:t>)</w:t>
      </w:r>
    </w:p>
  </w:comment>
  <w:comment w:id="73" w:author="Bogdan Vlacho" w:date="2019-07-09T13:55:00Z" w:initials="BV">
    <w:p w:rsidR="00DF5E0A" w:rsidRDefault="00DF5E0A">
      <w:pPr>
        <w:pStyle w:val="Textocomentario"/>
      </w:pPr>
      <w:r>
        <w:rPr>
          <w:rStyle w:val="Refdecomentario"/>
        </w:rPr>
        <w:annotationRef/>
      </w:r>
      <w:r>
        <w:rPr>
          <w:b/>
          <w:bCs/>
          <w:sz w:val="23"/>
          <w:szCs w:val="23"/>
        </w:rPr>
        <w:t>Non-</w:t>
      </w:r>
      <w:proofErr w:type="spellStart"/>
      <w:r>
        <w:rPr>
          <w:b/>
          <w:bCs/>
          <w:sz w:val="23"/>
          <w:szCs w:val="23"/>
        </w:rPr>
        <w:t>exposed</w:t>
      </w:r>
      <w:proofErr w:type="spellEnd"/>
      <w:r>
        <w:rPr>
          <w:b/>
          <w:bCs/>
          <w:sz w:val="23"/>
          <w:szCs w:val="23"/>
        </w:rPr>
        <w:t xml:space="preserve"> individuals (non-</w:t>
      </w:r>
      <w:proofErr w:type="spellStart"/>
      <w:r>
        <w:rPr>
          <w:b/>
          <w:bCs/>
          <w:sz w:val="23"/>
          <w:szCs w:val="23"/>
        </w:rPr>
        <w:t>diabetes</w:t>
      </w:r>
      <w:proofErr w:type="spellEnd"/>
      <w:r>
        <w:rPr>
          <w:b/>
          <w:bCs/>
          <w:sz w:val="23"/>
          <w:szCs w:val="23"/>
        </w:rPr>
        <w:t>)</w:t>
      </w:r>
    </w:p>
  </w:comment>
  <w:comment w:id="71" w:author="Jordi Real Gatius" w:date="2019-07-09T13:55:00Z" w:initials="JRG">
    <w:p w:rsidR="005B0422" w:rsidRDefault="005B0422">
      <w:pPr>
        <w:pStyle w:val="Textocomentario"/>
      </w:pPr>
      <w:r>
        <w:rPr>
          <w:rStyle w:val="Refdecomentario"/>
        </w:rPr>
        <w:annotationRef/>
      </w:r>
      <w:r>
        <w:t xml:space="preserve">Els controls seran població sana sense diagnòstic de DM en cada selecció de cas. </w:t>
      </w:r>
    </w:p>
    <w:p w:rsidR="005B0422" w:rsidRDefault="005B0422">
      <w:pPr>
        <w:pStyle w:val="Textocomentario"/>
      </w:pPr>
    </w:p>
    <w:p w:rsidR="005B0422" w:rsidRDefault="005B0422">
      <w:pPr>
        <w:pStyle w:val="Textocomentario"/>
      </w:pPr>
      <w:r>
        <w:t xml:space="preserve">Selecció de controls segons el mètode de densitat d’incidència (DI). </w:t>
      </w:r>
    </w:p>
    <w:p w:rsidR="008166D8" w:rsidRDefault="008166D8">
      <w:pPr>
        <w:pStyle w:val="Textocomentario"/>
      </w:pPr>
    </w:p>
    <w:p w:rsidR="008166D8" w:rsidRDefault="008166D8">
      <w:pPr>
        <w:pStyle w:val="Textocomentario"/>
      </w:pPr>
      <w:r>
        <w:t xml:space="preserve">Per cada cas en </w:t>
      </w:r>
      <w:proofErr w:type="spellStart"/>
      <w:r>
        <w:t>ti</w:t>
      </w:r>
      <w:proofErr w:type="spellEnd"/>
      <w:r>
        <w:t xml:space="preserve"> se selecciona ~5 controls en </w:t>
      </w:r>
      <w:proofErr w:type="spellStart"/>
      <w:r>
        <w:t>ti</w:t>
      </w:r>
      <w:proofErr w:type="spellEnd"/>
      <w:r>
        <w:t xml:space="preserve">. Un control en </w:t>
      </w:r>
      <w:proofErr w:type="spellStart"/>
      <w:r>
        <w:t>ti</w:t>
      </w:r>
      <w:proofErr w:type="spellEnd"/>
      <w:r>
        <w:t xml:space="preserve"> pot ser un cas en ti+1. </w:t>
      </w:r>
    </w:p>
  </w:comment>
  <w:comment w:id="79" w:author="Bogdan Vlacho" w:date="2019-07-09T13:55:00Z" w:initials="BV">
    <w:p w:rsidR="00DF5E0A" w:rsidRDefault="00DF5E0A">
      <w:pPr>
        <w:pStyle w:val="Textocomentario"/>
      </w:pPr>
      <w:r>
        <w:rPr>
          <w:rStyle w:val="Refdecomentario"/>
        </w:rPr>
        <w:annotationRef/>
      </w:r>
      <w:r>
        <w:rPr>
          <w:b/>
          <w:bCs/>
          <w:sz w:val="23"/>
          <w:szCs w:val="23"/>
        </w:rPr>
        <w:t>Non-</w:t>
      </w:r>
      <w:proofErr w:type="spellStart"/>
      <w:r>
        <w:rPr>
          <w:b/>
          <w:bCs/>
          <w:sz w:val="23"/>
          <w:szCs w:val="23"/>
        </w:rPr>
        <w:t>exposed</w:t>
      </w:r>
      <w:proofErr w:type="spellEnd"/>
      <w:r>
        <w:rPr>
          <w:b/>
          <w:bCs/>
          <w:sz w:val="23"/>
          <w:szCs w:val="23"/>
        </w:rPr>
        <w:t xml:space="preserve"> individuals (non-</w:t>
      </w:r>
      <w:proofErr w:type="spellStart"/>
      <w:r>
        <w:rPr>
          <w:b/>
          <w:bCs/>
          <w:sz w:val="23"/>
          <w:szCs w:val="23"/>
        </w:rPr>
        <w:t>diabetes</w:t>
      </w:r>
      <w:proofErr w:type="spellEnd"/>
      <w:r>
        <w:rPr>
          <w:b/>
          <w:bCs/>
          <w:sz w:val="23"/>
          <w:szCs w:val="23"/>
        </w:rPr>
        <w:t>)</w:t>
      </w:r>
    </w:p>
  </w:comment>
  <w:comment w:id="98" w:author="Jordi Real Gatius" w:date="2019-07-09T13:55:00Z" w:initials="JRG">
    <w:p w:rsidR="008166D8" w:rsidRDefault="008166D8">
      <w:pPr>
        <w:pStyle w:val="Textocomentario"/>
      </w:pPr>
      <w:r>
        <w:rPr>
          <w:rStyle w:val="Refdecomentario"/>
        </w:rPr>
        <w:annotationRef/>
      </w:r>
      <w:proofErr w:type="spellStart"/>
      <w:r>
        <w:t>Historic</w:t>
      </w:r>
      <w:proofErr w:type="spellEnd"/>
      <w:r>
        <w:t xml:space="preserve"> ja que no sabem en quina data se </w:t>
      </w:r>
      <w:proofErr w:type="spellStart"/>
      <w:r>
        <w:t>seleccionan</w:t>
      </w:r>
      <w:proofErr w:type="spellEnd"/>
      <w:r>
        <w:t xml:space="preserve"> tant els grup de casos com els controls</w:t>
      </w:r>
    </w:p>
  </w:comment>
  <w:comment w:id="100" w:author="Jordi Real Gatius" w:date="2019-07-09T14:01:00Z" w:initials="JRG">
    <w:p w:rsidR="008166D8" w:rsidRDefault="008166D8">
      <w:pPr>
        <w:pStyle w:val="Textocomentario"/>
      </w:pPr>
      <w:r>
        <w:rPr>
          <w:rStyle w:val="Refdecomentario"/>
        </w:rPr>
        <w:annotationRef/>
      </w:r>
      <w:r w:rsidR="00C93C4F">
        <w:t xml:space="preserve">Quina relació hi ha amb els objectius de l’estudi? </w:t>
      </w:r>
    </w:p>
    <w:p w:rsidR="00C93C4F" w:rsidRDefault="00C93C4F">
      <w:pPr>
        <w:pStyle w:val="Textocomentario"/>
      </w:pPr>
    </w:p>
    <w:p w:rsidR="00C93C4F" w:rsidRDefault="00C93C4F">
      <w:pPr>
        <w:pStyle w:val="Textocomentario"/>
      </w:pPr>
      <w:r>
        <w:t>No hi veig la necessitat de treure aquestes dades</w:t>
      </w:r>
    </w:p>
  </w:comment>
  <w:comment w:id="102" w:author="Jordi Real Gatius" w:date="2019-07-09T14:02:00Z" w:initials="JRG">
    <w:p w:rsidR="00C93C4F" w:rsidRDefault="00C93C4F">
      <w:pPr>
        <w:pStyle w:val="Textocomentario"/>
      </w:pPr>
      <w:r>
        <w:rPr>
          <w:rStyle w:val="Refdecomentario"/>
        </w:rPr>
        <w:annotationRef/>
      </w:r>
      <w:r>
        <w:t>Ídem comentari anterior</w:t>
      </w:r>
    </w:p>
  </w:comment>
  <w:comment w:id="104" w:author="Jordi Real Gatius" w:date="2019-07-09T14:02:00Z" w:initials="JRG">
    <w:p w:rsidR="00C93C4F" w:rsidRDefault="00C93C4F">
      <w:pPr>
        <w:pStyle w:val="Textocomentario"/>
      </w:pPr>
      <w:r>
        <w:rPr>
          <w:rStyle w:val="Refdecomentario"/>
        </w:rPr>
        <w:annotationRef/>
      </w:r>
      <w:r>
        <w:t xml:space="preserve">¿? No hi veig la necessitat </w:t>
      </w:r>
      <w:proofErr w:type="spellStart"/>
      <w:r>
        <w:t>dextreure</w:t>
      </w:r>
      <w:proofErr w:type="spellEnd"/>
      <w:r>
        <w:t xml:space="preserve"> aquestes dades</w:t>
      </w:r>
    </w:p>
  </w:comment>
  <w:comment w:id="106" w:author="Jordi Real Gatius" w:date="2019-07-09T14:02:00Z" w:initials="JRG">
    <w:p w:rsidR="00C93C4F" w:rsidRDefault="00C93C4F">
      <w:pPr>
        <w:pStyle w:val="Textocomentario"/>
      </w:pPr>
      <w:r>
        <w:rPr>
          <w:rStyle w:val="Refdecomentario"/>
        </w:rPr>
        <w:annotationRef/>
      </w:r>
      <w:r>
        <w:t>Ídem anterior comentari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B9D" w:rsidRDefault="00045B9D">
      <w:pPr>
        <w:spacing w:line="240" w:lineRule="auto"/>
      </w:pPr>
      <w:r>
        <w:separator/>
      </w:r>
    </w:p>
  </w:endnote>
  <w:endnote w:type="continuationSeparator" w:id="0">
    <w:p w:rsidR="00045B9D" w:rsidRDefault="00045B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B9D" w:rsidRDefault="00045B9D">
      <w:pPr>
        <w:spacing w:line="240" w:lineRule="auto"/>
      </w:pPr>
      <w:r>
        <w:separator/>
      </w:r>
    </w:p>
  </w:footnote>
  <w:footnote w:type="continuationSeparator" w:id="0">
    <w:p w:rsidR="00045B9D" w:rsidRDefault="00045B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C4" w:rsidRDefault="009F4F43">
    <w:pPr>
      <w:spacing w:line="240" w:lineRule="auto"/>
      <w:jc w:val="right"/>
    </w:pPr>
    <w:r>
      <w:rPr>
        <w:noProof/>
        <w:lang w:val="es-ES" w:eastAsia="es-E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4161150</wp:posOffset>
          </wp:positionH>
          <wp:positionV relativeFrom="paragraph">
            <wp:posOffset>-342899</wp:posOffset>
          </wp:positionV>
          <wp:extent cx="2228850" cy="666750"/>
          <wp:effectExtent l="0" t="0" r="0" b="0"/>
          <wp:wrapSquare wrapText="bothSides" distT="114300" distB="114300" distL="114300" distR="114300"/>
          <wp:docPr id="1" name="image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2885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3C0E"/>
    <w:multiLevelType w:val="multilevel"/>
    <w:tmpl w:val="53566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C16184"/>
    <w:multiLevelType w:val="multilevel"/>
    <w:tmpl w:val="8BCEC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88C0B88"/>
    <w:multiLevelType w:val="multilevel"/>
    <w:tmpl w:val="2CF88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0C8458E"/>
    <w:multiLevelType w:val="multilevel"/>
    <w:tmpl w:val="365A9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3982E7D"/>
    <w:multiLevelType w:val="multilevel"/>
    <w:tmpl w:val="549EB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AA23B89"/>
    <w:multiLevelType w:val="multilevel"/>
    <w:tmpl w:val="4A46C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E367723"/>
    <w:multiLevelType w:val="multilevel"/>
    <w:tmpl w:val="72F0C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FF211CC"/>
    <w:multiLevelType w:val="multilevel"/>
    <w:tmpl w:val="02525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3452721"/>
    <w:multiLevelType w:val="multilevel"/>
    <w:tmpl w:val="B01E1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FE562D9"/>
    <w:multiLevelType w:val="multilevel"/>
    <w:tmpl w:val="C9EA9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8D602DF"/>
    <w:multiLevelType w:val="multilevel"/>
    <w:tmpl w:val="BFDE5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6BE0030"/>
    <w:multiLevelType w:val="multilevel"/>
    <w:tmpl w:val="C8E8D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90E507B"/>
    <w:multiLevelType w:val="multilevel"/>
    <w:tmpl w:val="67A6D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DD073E4"/>
    <w:multiLevelType w:val="multilevel"/>
    <w:tmpl w:val="691E2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F7E6964"/>
    <w:multiLevelType w:val="multilevel"/>
    <w:tmpl w:val="EDD82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9"/>
  </w:num>
  <w:num w:numId="3">
    <w:abstractNumId w:val="11"/>
  </w:num>
  <w:num w:numId="4">
    <w:abstractNumId w:val="12"/>
  </w:num>
  <w:num w:numId="5">
    <w:abstractNumId w:val="2"/>
  </w:num>
  <w:num w:numId="6">
    <w:abstractNumId w:val="10"/>
  </w:num>
  <w:num w:numId="7">
    <w:abstractNumId w:val="8"/>
  </w:num>
  <w:num w:numId="8">
    <w:abstractNumId w:val="4"/>
  </w:num>
  <w:num w:numId="9">
    <w:abstractNumId w:val="13"/>
  </w:num>
  <w:num w:numId="10">
    <w:abstractNumId w:val="3"/>
  </w:num>
  <w:num w:numId="11">
    <w:abstractNumId w:val="6"/>
  </w:num>
  <w:num w:numId="12">
    <w:abstractNumId w:val="5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61FC4"/>
    <w:rsid w:val="00045B9D"/>
    <w:rsid w:val="00191F07"/>
    <w:rsid w:val="00363FD7"/>
    <w:rsid w:val="005B0422"/>
    <w:rsid w:val="00761FC4"/>
    <w:rsid w:val="008166D8"/>
    <w:rsid w:val="009F4F43"/>
    <w:rsid w:val="00B1262F"/>
    <w:rsid w:val="00C93C4F"/>
    <w:rsid w:val="00DF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ca" w:eastAsia="ca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F5E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5E0A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F5E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F5E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F5E0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F5E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F5E0A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5B0422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ca" w:eastAsia="ca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F5E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5E0A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F5E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F5E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F5E0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F5E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F5E0A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5B042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i9sapics.wordpress.com/2013/02/05/ets-rural-o-ets-urba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proyectomedea.org/indice-de-privacion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ciedupress.com/journal/index.php/jer/article/view/7736/4951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docs.google.com/spreadsheets/d/1HKXtk5jqCvehgyzpkx8PVOxja8PhPWYTAUg1hc_UOME/edit?usp=sharing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http://catsalut.gencat.cat/ca/coneix-catsalut/catsalut-territor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4D6C8-D917-42AE-BEDA-6971DAAB4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1845</Words>
  <Characters>10151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ICS</Company>
  <LinksUpToDate>false</LinksUpToDate>
  <CharactersWithSpaces>11973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Vlacho</dc:creator>
  <cp:lastModifiedBy>Jordi Real Gatius</cp:lastModifiedBy>
  <cp:revision>3</cp:revision>
  <dcterms:created xsi:type="dcterms:W3CDTF">2019-07-09T11:55:00Z</dcterms:created>
  <dcterms:modified xsi:type="dcterms:W3CDTF">2019-07-09T12:03:00Z</dcterms:modified>
</cp:coreProperties>
</file>